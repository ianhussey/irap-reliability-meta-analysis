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01A5464B"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w:t>
      </w:r>
      <w:r w:rsidRPr="00613F4B">
        <w:t>1576</w:t>
      </w:r>
      <w:r w:rsidRPr="00E01432">
        <w:t>). Results suggest that internal consistency is poor (α = .51, 95% CI [.46, .56]) and test-retest reliability is very poor (ICC</w:t>
      </w:r>
      <w:r w:rsidR="007F282E">
        <w:t>[2,1]</w:t>
      </w:r>
      <w:r w:rsidRPr="00E01432">
        <w:t xml:space="preserve"> = .2</w:t>
      </w:r>
      <w:r w:rsidR="00613F4B">
        <w:t>1</w:t>
      </w:r>
      <w:r w:rsidRPr="00E01432">
        <w:t>, 95% CI [.0</w:t>
      </w:r>
      <w:r w:rsidR="00613F4B">
        <w:t>6</w:t>
      </w:r>
      <w:r w:rsidRPr="00E01432">
        <w:t>, .3</w:t>
      </w:r>
      <w:r w:rsidR="00613F4B">
        <w:t>6</w:t>
      </w:r>
      <w:r w:rsidRPr="00E01432">
        <w:t>]).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31B3E8E6" w:rsidR="00AD1F7D" w:rsidRPr="00D63ACE" w:rsidRDefault="00AD1F7D" w:rsidP="002C2E48">
      <w:r>
        <w:t xml:space="preserve">Although </w:t>
      </w:r>
      <w:del w:id="1" w:author="Ian Hussey" w:date="2023-01-02T13:28:00Z">
        <w:r w:rsidDel="008011B2">
          <w:delText xml:space="preserve">approaching </w:delText>
        </w:r>
      </w:del>
      <w:ins w:id="2" w:author="Ian Hussey" w:date="2023-01-02T13:28:00Z">
        <w:r w:rsidR="008011B2">
          <w:t xml:space="preserve">over </w:t>
        </w:r>
      </w:ins>
      <w:del w:id="3" w:author="Ian Hussey" w:date="2023-01-02T13:28:00Z">
        <w:r w:rsidDel="008011B2">
          <w:delText xml:space="preserve">fifteen </w:delText>
        </w:r>
      </w:del>
      <w:ins w:id="4" w:author="Ian Hussey" w:date="2023-01-02T13:28:00Z">
        <w:r w:rsidR="008011B2">
          <w:t xml:space="preserve">seventeen </w:t>
        </w:r>
      </w:ins>
      <w:r>
        <w:t xml:space="preserve">years old and having been used in </w:t>
      </w:r>
      <w:del w:id="5" w:author="Ian Hussey" w:date="2023-01-02T13:29:00Z">
        <w:r w:rsidDel="008011B2">
          <w:delText>over 1</w:delText>
        </w:r>
      </w:del>
      <w:ins w:id="6" w:author="Ian Hussey" w:date="2023-01-02T13:29:00Z">
        <w:r w:rsidR="008011B2">
          <w:t>at least</w:t>
        </w:r>
      </w:ins>
      <w:del w:id="7" w:author="Ian Hussey" w:date="2023-01-02T13:29:00Z">
        <w:r w:rsidDel="008011B2">
          <w:delText>00</w:delText>
        </w:r>
      </w:del>
      <w:r>
        <w:t xml:space="preserve"> </w:t>
      </w:r>
      <w:ins w:id="8" w:author="Ian Hussey" w:date="2023-01-02T13:29:00Z">
        <w:r w:rsidR="008011B2">
          <w:t xml:space="preserve">155 </w:t>
        </w:r>
      </w:ins>
      <w:r>
        <w:t>published articles</w:t>
      </w:r>
      <w:ins w:id="9" w:author="Ian Hussey" w:date="2023-01-02T13:29:00Z">
        <w:r w:rsidR="008011B2">
          <w:t xml:space="preserve"> </w:t>
        </w:r>
      </w:ins>
      <w:r w:rsidR="008011B2">
        <w:fldChar w:fldCharType="begin"/>
      </w:r>
      <w:r w:rsidR="008011B2">
        <w:instrText xml:space="preserve"> ADDIN ZOTERO_ITEM CSL_CITATION {"citationID":"chR4CSD3","properties":{"formattedCitation":"(Hussey, 2022a)","plainCitation":"(Hussey, 2022a)","noteIndex":0},"citationItems":[{"id":14539,"uris":["http://zotero.org/users/1687755/items/YFMIBIMC"],"itemData":{"id":14539,"type":"article","DOI":"10.17605/OSF.IO/TNA8S","title":"A reproducible systematic review of research using the Implicit Relational Assessment Procedure (IRAP)","URL":"https://osf.io/tna8s/","author":[{"family":"Hussey","given":"Ian"}],"accessed":{"date-parts":[["2022",9,20]]},"issued":{"date-parts":[["2022"]]}}}],"schema":"https://github.com/citation-style-language/schema/raw/master/csl-citation.json"} </w:instrText>
      </w:r>
      <w:r w:rsidR="008011B2">
        <w:fldChar w:fldCharType="separate"/>
      </w:r>
      <w:r w:rsidR="008011B2">
        <w:rPr>
          <w:noProof/>
        </w:rPr>
        <w:t>(Hussey, 2022a)</w:t>
      </w:r>
      <w:r w:rsidR="008011B2">
        <w:fldChar w:fldCharType="end"/>
      </w:r>
      <w:r>
        <w:t>,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BC284D">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 xml:space="preserve">has received renewed </w:t>
      </w:r>
      <w:r w:rsidRPr="00D63ACE">
        <w:t>attention within psychology in recent years</w:t>
      </w:r>
      <w:r>
        <w:t xml:space="preserve"> due to concerns about the replicability and validity of our findings</w:t>
      </w:r>
      <w:ins w:id="10" w:author="Ian Hussey" w:date="2023-01-02T13:30:00Z">
        <w:r w:rsidR="008011B2">
          <w:t xml:space="preserve"> – a so-called ‘Measurement Crisis’</w:t>
        </w:r>
      </w:ins>
      <w:r>
        <w:t xml:space="preserve"> </w:t>
      </w:r>
      <w:r>
        <w:fldChar w:fldCharType="begin"/>
      </w:r>
      <w:r w:rsidR="008011B2">
        <w:instrText xml:space="preserve"> ADDIN ZOTERO_ITEM CSL_CITATION {"citationID":"S9QLubRA","properties":{"formattedCitation":"(Flake &amp; Fried, 2020)","plainCitation":"(Flake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fldChar w:fldCharType="separate"/>
      </w:r>
      <w:r w:rsidR="008011B2">
        <w:rPr>
          <w:noProof/>
        </w:rPr>
        <w:t>(Flake &amp; Fried, 2020)</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ins w:id="11" w:author="Ian Hussey" w:date="2023-01-02T13:31:00Z">
        <w:r w:rsidR="008011B2">
          <w:t xml:space="preserve">, and that </w:t>
        </w:r>
      </w:ins>
      <w:ins w:id="12" w:author="Ian Hussey" w:date="2023-01-02T13:32:00Z">
        <w:r w:rsidR="008011B2">
          <w:t>laboratory tasks</w:t>
        </w:r>
      </w:ins>
      <w:ins w:id="13" w:author="Ian Hussey" w:date="2023-01-02T13:33:00Z">
        <w:r w:rsidR="008011B2">
          <w:t xml:space="preserve"> like the IRAP have </w:t>
        </w:r>
        <w:r w:rsidR="008011B2" w:rsidRPr="008011B2">
          <w:t xml:space="preserve">been highlighted as particularly susceptible to low reliability, understudied reliability, and low validity </w:t>
        </w:r>
        <w:r w:rsidR="008011B2">
          <w:t>as a result</w:t>
        </w:r>
        <w:r w:rsidR="008011B2" w:rsidRPr="008011B2">
          <w:t xml:space="preserve"> of this</w:t>
        </w:r>
        <w:r w:rsidR="008011B2">
          <w:t xml:space="preserve"> </w:t>
        </w:r>
      </w:ins>
      <w:r w:rsidR="008011B2">
        <w:fldChar w:fldCharType="begin"/>
      </w:r>
      <w:r w:rsidR="008011B2">
        <w:instrText xml:space="preserve"> ADDIN ZOTERO_ITEM CSL_CITATION {"citationID":"rX6WCnct","properties":{"formattedCitation":"(Lilienfeld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008011B2">
        <w:fldChar w:fldCharType="separate"/>
      </w:r>
      <w:r w:rsidR="008011B2">
        <w:rPr>
          <w:noProof/>
        </w:rPr>
        <w:t>(Lilienfeld &amp; Strother, 2020)</w:t>
      </w:r>
      <w:r w:rsidR="008011B2">
        <w:fldChar w:fldCharType="end"/>
      </w:r>
      <w:r w:rsidRPr="00D63ACE">
        <w:t>.</w:t>
      </w:r>
      <w:r>
        <w:t xml:space="preserve"> </w:t>
      </w:r>
      <w:ins w:id="14" w:author="Ian Hussey" w:date="2023-01-02T13:35:00Z">
        <w:r w:rsidR="008011B2">
          <w:t xml:space="preserve">Vasey et al. </w:t>
        </w:r>
      </w:ins>
      <w:r w:rsidR="008011B2">
        <w:fldChar w:fldCharType="begin"/>
      </w:r>
      <w:r w:rsidR="008011B2">
        <w:instrText xml:space="preserve"> ADDIN ZOTERO_ITEM CSL_CITATION {"citationID":"6aOL2w5Y","properties":{"formattedCitation":"(2003)","plainCitation":"(2003)","noteIndex":0},"citationItems":[{"id":15230,"uris":["http://zotero.org/users/1687755/items/ZM9VY6LC"],"itemData":{"id":15230,"type":"article-journal","abstract":"Provides a critical commentary on the state-of-the-art of research on information-processing (I-P) factors in clinical child and adolescent psychology. The articles in this special section amply demonstrate the value of the I-P paradigm as a heuristic framework for conceptualizing and studying the role(s) of cognitive factors in the etiology and maintenance of child and adolescent psychopathology. However, the current status of such research also reflects a number of limitations that warrant consideration if the potential value of the I-P paradigm is to be fully realized. Specifically, understanding the role(s) played by such factors is impeded by a variety of insufficiently addressed methodological and psychometric issues, as well as by insufficiently articulated theories regarding such factors. These issues are particularly challenging for child and adolescent psychopathology researchers because of the complexities added by development. The value of I-P theories of childhood and adolescent psychopathology will be considerably enhanced if these issues are more fully considered in future research.","container-title":"Journal of Clinical Child &amp; Adolescent Psychology","DOI":"10.1207/S15374424JCCP3201_08","ISSN":"1537-4416","issue":"1","note":"publisher: Routledge\n_eprint: https://www.tandfonline.com/doi/pdf/10.1207/S15374424JCCP3201_08\nPMID: 12573934","page":"81-93","source":"Taylor and Francis+NEJM","title":"Research on Information-Processing Factors in Child and Adolescent Psychopathology: A Critical Commentary","title-short":"Research on Information-Processing Factors in Child and Adolescent Psychopathology","volume":"32","author":[{"family":"Vasey","given":"Michael W."},{"family":"Dalgleish","given":"Tim"},{"family":"Silverman","given":"Wendy K."}],"issued":{"date-parts":[["2003",2,1]]}},"label":"page","suppress-author":true}],"schema":"https://github.com/citation-style-language/schema/raw/master/csl-citation.json"} </w:instrText>
      </w:r>
      <w:r w:rsidR="008011B2">
        <w:fldChar w:fldCharType="separate"/>
      </w:r>
      <w:r w:rsidR="008011B2">
        <w:rPr>
          <w:noProof/>
        </w:rPr>
        <w:t>(2003)</w:t>
      </w:r>
      <w:r w:rsidR="008011B2">
        <w:fldChar w:fldCharType="end"/>
      </w:r>
      <w:ins w:id="15" w:author="Ian Hussey" w:date="2023-01-02T13:36:00Z">
        <w:r w:rsidR="008011B2">
          <w:t xml:space="preserve"> </w:t>
        </w:r>
      </w:ins>
      <w:ins w:id="16" w:author="Ian Hussey" w:date="2023-01-02T13:35:00Z">
        <w:r w:rsidR="008011B2">
          <w:t>argued that such tasks have “</w:t>
        </w:r>
        <w:r w:rsidR="008011B2" w:rsidRPr="008011B2">
          <w:t>been granted psychometric free rein that would probably never be extended to researchers using other measures, such as questionnaires</w:t>
        </w:r>
        <w:r w:rsidR="008011B2">
          <w:t>”</w:t>
        </w:r>
      </w:ins>
      <w:ins w:id="17" w:author="Ian Hussey" w:date="2023-01-02T13:36:00Z">
        <w:r w:rsidR="008011B2">
          <w:t xml:space="preserve"> (p.84)</w:t>
        </w:r>
      </w:ins>
      <w:ins w:id="18" w:author="Ian Hussey" w:date="2023-01-02T13:35:00Z">
        <w:r w:rsidR="008011B2">
          <w:t xml:space="preserve">. </w:t>
        </w:r>
      </w:ins>
      <w:r>
        <w:t>Quantification of the IRAP’s measurement properties is therefore important to interpreting the results of existing research, and its utility in future work</w:t>
      </w:r>
      <w:ins w:id="19" w:author="Ian Hussey" w:date="2023-01-02T13:36:00Z">
        <w:r w:rsidR="008011B2">
          <w:t>, parti</w:t>
        </w:r>
      </w:ins>
      <w:ins w:id="20" w:author="Ian Hussey" w:date="2023-01-02T13:37:00Z">
        <w:r w:rsidR="008011B2">
          <w:t xml:space="preserve">cularly in light of recent </w:t>
        </w:r>
      </w:ins>
      <w:ins w:id="21" w:author="Ian Hussey" w:date="2023-01-02T13:38:00Z">
        <w:r w:rsidR="008011B2">
          <w:t>debate</w:t>
        </w:r>
      </w:ins>
      <w:ins w:id="22" w:author="Ian Hussey" w:date="2023-01-02T13:40:00Z">
        <w:r w:rsidR="008011B2">
          <w:t>s</w:t>
        </w:r>
      </w:ins>
      <w:ins w:id="23" w:author="Ian Hussey" w:date="2023-01-02T13:38:00Z">
        <w:r w:rsidR="008011B2">
          <w:t xml:space="preserve"> around what </w:t>
        </w:r>
      </w:ins>
      <w:ins w:id="24" w:author="Ian Hussey" w:date="2023-01-02T13:37:00Z">
        <w:r w:rsidR="008011B2">
          <w:t xml:space="preserve">the IRAP’s utility is </w:t>
        </w:r>
      </w:ins>
      <w:ins w:id="25" w:author="Ian Hussey" w:date="2023-01-02T13:40:00Z">
        <w:r w:rsidR="008011B2">
          <w:t xml:space="preserve">has claimed to be </w:t>
        </w:r>
      </w:ins>
      <w:r w:rsidR="008011B2">
        <w:fldChar w:fldCharType="begin"/>
      </w:r>
      <w:r w:rsidR="008011B2">
        <w:instrText xml:space="preserve"> ADDIN ZOTERO_ITEM CSL_CITATION {"citationID":"yW3NP7w3","properties":{"formattedCitation":"(Barnes-Holmes &amp; Harte, 2022; Hussey, 2022b)","plainCitation":"(Barnes-Holmes &amp; Harte, 2022; Hussey, 2022b)","noteIndex":0},"citationItems":[{"id":13921,"uris":["http://zotero.org/users/1687755/items/DJC2GMQM"],"itemData":{"id":13921,"type":"article-journal","abstract":"The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8011B2">
        <w:fldChar w:fldCharType="separate"/>
      </w:r>
      <w:r w:rsidR="008011B2">
        <w:rPr>
          <w:noProof/>
        </w:rPr>
        <w:t>(Barnes-Holmes &amp; Harte, 2022; Hussey, 2022b)</w:t>
      </w:r>
      <w:r w:rsidR="008011B2">
        <w:fldChar w:fldCharType="end"/>
      </w:r>
      <w:ins w:id="26" w:author="Ian Hussey" w:date="2023-01-02T13:38:00Z">
        <w:r w:rsidR="008011B2">
          <w:t>.</w:t>
        </w:r>
      </w:ins>
      <w:del w:id="27" w:author="Ian Hussey" w:date="2023-01-02T13:36:00Z">
        <w:r w:rsidDel="008011B2">
          <w:delText>.</w:delText>
        </w:r>
      </w:del>
    </w:p>
    <w:p w14:paraId="49319662" w14:textId="77777777" w:rsidR="00AD1F7D" w:rsidRPr="00D63ACE" w:rsidRDefault="00AD1F7D" w:rsidP="002C2E48">
      <w:pPr>
        <w:pStyle w:val="Heading2"/>
      </w:pPr>
      <w:r w:rsidRPr="00D63ACE">
        <w:t>Previous meta-analyses of the IRAP’s reliability</w:t>
      </w:r>
    </w:p>
    <w:p w14:paraId="0E630130" w14:textId="213103E8"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w:t>
      </w:r>
      <w:r w:rsidRPr="00D63ACE">
        <w:lastRenderedPageBreak/>
        <w:t xml:space="preserve">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2460F1BB"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 xml:space="preserve">a total of 1207 participants for the meta-analysis of internal consistency and </w:t>
      </w:r>
      <w:ins w:id="28" w:author="Ian Hussey" w:date="2023-01-03T17:00:00Z">
        <w:r w:rsidR="00D85E64">
          <w:t>74</w:t>
        </w:r>
      </w:ins>
      <w:del w:id="29" w:author="Ian Hussey" w:date="2023-01-03T17:00:00Z">
        <w:r w:rsidRPr="00D63ACE" w:rsidDel="00D85E64">
          <w:delText>124</w:delText>
        </w:r>
      </w:del>
      <w:r w:rsidRPr="00D63ACE">
        <w:t xml:space="preserve"> participants assessing test-retest reliability</w:t>
      </w:r>
      <w:ins w:id="30" w:author="Ian Hussey" w:date="2023-01-03T17:00:00Z">
        <w:r w:rsidR="00D85E64">
          <w:t xml:space="preserve"> </w:t>
        </w:r>
        <w:r w:rsidR="00E20321">
          <w:t xml:space="preserve">in </w:t>
        </w:r>
        <w:r w:rsidR="00D85E64">
          <w:t xml:space="preserve">two </w:t>
        </w:r>
        <w:r w:rsidR="00E20321">
          <w:t xml:space="preserve">different </w:t>
        </w:r>
        <w:r w:rsidR="00D85E64">
          <w:t>studies</w:t>
        </w:r>
      </w:ins>
      <w:r w:rsidRPr="00D63ACE">
        <w:t>.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4D8D3312"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ins w:id="31" w:author="Ian Hussey" w:date="2023-01-03T17:01:00Z">
        <w:r w:rsidR="00BA31E9">
          <w:t>Nonetheless, given the very low number of studies (</w:t>
        </w:r>
      </w:ins>
      <w:ins w:id="32" w:author="Ian Hussey" w:date="2023-01-03T17:02:00Z">
        <w:r w:rsidR="00862A55" w:rsidRPr="00862A55">
          <w:rPr>
            <w:i/>
            <w:iCs/>
            <w:rPrChange w:id="33" w:author="Ian Hussey" w:date="2023-01-03T17:02:00Z">
              <w:rPr/>
            </w:rPrChange>
          </w:rPr>
          <w:t>k</w:t>
        </w:r>
        <w:r w:rsidR="00862A55">
          <w:t xml:space="preserve"> = </w:t>
        </w:r>
      </w:ins>
      <w:ins w:id="34" w:author="Ian Hussey" w:date="2023-01-03T17:01:00Z">
        <w:r w:rsidR="00BA31E9">
          <w:t>2) and sample sizes (</w:t>
        </w:r>
        <w:r w:rsidR="00BA31E9" w:rsidRPr="00862A55">
          <w:rPr>
            <w:i/>
            <w:iCs/>
            <w:rPrChange w:id="35" w:author="Ian Hussey" w:date="2023-01-03T17:02:00Z">
              <w:rPr/>
            </w:rPrChange>
          </w:rPr>
          <w:t>N</w:t>
        </w:r>
        <w:r w:rsidR="00BA31E9">
          <w:t xml:space="preserve"> = 74 total) used to estimate the IRAP’s test-retest reliability, this </w:t>
        </w:r>
      </w:ins>
      <w:ins w:id="36" w:author="Ian Hussey" w:date="2023-01-03T17:02:00Z">
        <w:r w:rsidR="00BA31E9">
          <w:t>aspect of reliability in particular requires further research.</w:t>
        </w:r>
      </w:ins>
    </w:p>
    <w:p w14:paraId="5F884AEE" w14:textId="77777777" w:rsidR="00AD1F7D" w:rsidRPr="00D63ACE" w:rsidRDefault="00AD1F7D" w:rsidP="002C2E48">
      <w:pPr>
        <w:pStyle w:val="Heading2"/>
      </w:pPr>
      <w:r w:rsidRPr="00D63ACE">
        <w:t>The current research</w:t>
      </w:r>
    </w:p>
    <w:p w14:paraId="0AAF718B" w14:textId="46AE1D8F"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BC284D">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w:t>
      </w:r>
      <w:r w:rsidRPr="00D63ACE">
        <w:t xml:space="preserve">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w:t>
      </w:r>
      <w:r>
        <w:lastRenderedPageBreak/>
        <w:t xml:space="preserve">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434862">
      <w:pPr>
        <w:pStyle w:val="Heading2"/>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w:t>
      </w:r>
      <w:r>
        <w:t xml:space="preserve">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08CCB68F" w:rsidR="00AD1F7D" w:rsidRPr="00D63ACE" w:rsidRDefault="00AD1F7D" w:rsidP="002C2E48">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2C2E48">
      <w:r w:rsidRPr="00D63ACE">
        <w:rPr>
          <w:b/>
        </w:rPr>
        <w:lastRenderedPageBreak/>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w:t>
      </w:r>
      <w:r w:rsidRPr="00D63ACE">
        <w:t xml:space="preserve">remove assumptions associated with specific split strategies (e.g., regarding learning occurring with the task between the first vs. second half). </w:t>
      </w:r>
    </w:p>
    <w:p w14:paraId="70C4C481" w14:textId="1ADF6194" w:rsidR="00AD1F7D" w:rsidRDefault="00AD1F7D" w:rsidP="002C2E48">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136E85B3" w:rsidR="00AD1F7D" w:rsidRPr="00D63ACE" w:rsidRDefault="00EF2252" w:rsidP="00E961B1">
      <w:pPr>
        <w:ind w:firstLine="0"/>
      </w:pPr>
      <w:r>
        <w:rPr>
          <w:noProof/>
        </w:rPr>
        <w:drawing>
          <wp:inline distT="0" distB="0" distL="0" distR="0" wp14:anchorId="63095D46" wp14:editId="0B0B4E3F">
            <wp:extent cx="2755900" cy="275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lastRenderedPageBreak/>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w:t>
      </w:r>
      <w:r w:rsidRPr="00D63ACE">
        <w:t xml:space="preserve">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74031BE7" w:rsidR="00CF589F" w:rsidDel="00862A55" w:rsidRDefault="00AD1F7D" w:rsidP="002C2E48">
      <w:pPr>
        <w:rPr>
          <w:moveFrom w:id="37" w:author="Ian Hussey" w:date="2023-01-03T17:03:00Z"/>
        </w:rPr>
      </w:pPr>
      <w:moveFromRangeStart w:id="38" w:author="Ian Hussey" w:date="2023-01-03T17:03:00Z" w:name="move123657801"/>
      <w:moveFrom w:id="39" w:author="Ian Hussey" w:date="2023-01-03T17:03:00Z">
        <w:r w:rsidRPr="00C84713" w:rsidDel="00862A55">
          <w:rPr>
            <w:b/>
          </w:rPr>
          <w:t xml:space="preserve">Test-retest via Pearson’s </w:t>
        </w:r>
        <w:r w:rsidRPr="00C84713" w:rsidDel="00862A55">
          <w:rPr>
            <w:b/>
            <w:i/>
          </w:rPr>
          <w:t>r</w:t>
        </w:r>
        <w:r w:rsidRPr="00C84713" w:rsidDel="00862A55">
          <w:rPr>
            <w:b/>
          </w:rPr>
          <w:t>.</w:t>
        </w:r>
        <w:r w:rsidDel="00862A55">
          <w:t xml:space="preserve"> Results suggested that </w:t>
        </w:r>
        <w:r w:rsidRPr="00D63ACE" w:rsidDel="00862A55">
          <w:t>test-retest reliability was very poor</w:t>
        </w:r>
        <w:r w:rsidDel="00862A55">
          <w:t xml:space="preserve"> and with substantial heterogeneity</w:t>
        </w:r>
        <w:r w:rsidRPr="00D63ACE" w:rsidDel="00862A55">
          <w:t xml:space="preserve">, </w:t>
        </w:r>
        <w:r w:rsidRPr="00C84713" w:rsidDel="00862A55">
          <w:rPr>
            <w:i/>
          </w:rPr>
          <w:t>r</w:t>
        </w:r>
        <w:r w:rsidRPr="00D63ACE" w:rsidDel="00862A55">
          <w:t xml:space="preserve"> =</w:t>
        </w:r>
        <w:r w:rsidDel="00862A55">
          <w:t xml:space="preserve"> </w:t>
        </w:r>
        <w:r w:rsidRPr="002261E2" w:rsidDel="00862A55">
          <w:t>.14, 95% CI [-.0</w:t>
        </w:r>
        <w:r w:rsidR="008B54AC" w:rsidDel="00862A55">
          <w:t>8</w:t>
        </w:r>
        <w:r w:rsidRPr="002261E2" w:rsidDel="00862A55">
          <w:t xml:space="preserve">, .35], 95% </w:t>
        </w:r>
        <w:r w:rsidR="008B54AC" w:rsidDel="00862A55">
          <w:t>PI</w:t>
        </w:r>
        <w:r w:rsidRPr="002261E2" w:rsidDel="00862A55">
          <w:t xml:space="preserve"> [-.</w:t>
        </w:r>
        <w:r w:rsidR="008B54AC" w:rsidDel="00862A55">
          <w:t>41</w:t>
        </w:r>
        <w:r w:rsidRPr="002261E2" w:rsidDel="00862A55">
          <w:t>, .</w:t>
        </w:r>
        <w:r w:rsidR="008B54AC" w:rsidDel="00862A55">
          <w:t>35</w:t>
        </w:r>
        <w:r w:rsidRPr="00F7294E" w:rsidDel="00862A55">
          <w:t>]</w:t>
        </w:r>
        <w:r w:rsidDel="00862A55">
          <w:t xml:space="preserve">, </w:t>
        </w:r>
        <w:r w:rsidR="008B54AC" w:rsidRPr="00D63ACE" w:rsidDel="00862A55">
          <w:rPr>
            <w:rFonts w:ascii="Cambria Math" w:hAnsi="Cambria Math" w:cs="Cambria Math"/>
          </w:rPr>
          <w:t>𝜏</w:t>
        </w:r>
        <w:r w:rsidR="008B54AC" w:rsidRPr="00D63ACE" w:rsidDel="00862A55">
          <w:rPr>
            <w:rFonts w:cs="Times New Roman (Body CS)"/>
            <w:vertAlign w:val="superscript"/>
          </w:rPr>
          <w:t>2</w:t>
        </w:r>
        <w:r w:rsidR="008B54AC" w:rsidRPr="00D63ACE" w:rsidDel="00862A55">
          <w:t xml:space="preserve"> = 0.0</w:t>
        </w:r>
        <w:r w:rsidR="008B54AC" w:rsidDel="00862A55">
          <w:t>8</w:t>
        </w:r>
        <w:r w:rsidR="008B54AC" w:rsidRPr="00D63ACE" w:rsidDel="00862A55">
          <w:t xml:space="preserve">, </w:t>
        </w:r>
        <w:r w:rsidRPr="00D679A1" w:rsidDel="00862A55">
          <w:rPr>
            <w:i/>
          </w:rPr>
          <w:t>I</w:t>
        </w:r>
        <w:r w:rsidRPr="00D679A1" w:rsidDel="00862A55">
          <w:rPr>
            <w:rFonts w:cs="Times New Roman (Body CS)"/>
            <w:vertAlign w:val="superscript"/>
          </w:rPr>
          <w:t>2</w:t>
        </w:r>
        <w:r w:rsidRPr="00F04E2D" w:rsidDel="00862A55">
          <w:t xml:space="preserve"> = </w:t>
        </w:r>
        <w:r w:rsidDel="00862A55">
          <w:t>7</w:t>
        </w:r>
        <w:r w:rsidR="008B54AC" w:rsidDel="00862A55">
          <w:t>5.1</w:t>
        </w:r>
        <w:r w:rsidRPr="00F04E2D" w:rsidDel="00862A55">
          <w:t xml:space="preserve">%, </w:t>
        </w:r>
        <w:r w:rsidRPr="00D679A1" w:rsidDel="00862A55">
          <w:rPr>
            <w:i/>
          </w:rPr>
          <w:t>H</w:t>
        </w:r>
        <w:r w:rsidRPr="00D679A1" w:rsidDel="00862A55">
          <w:rPr>
            <w:rFonts w:cs="Times New Roman (Body CS)"/>
            <w:vertAlign w:val="superscript"/>
          </w:rPr>
          <w:t>2</w:t>
        </w:r>
        <w:r w:rsidRPr="00F04E2D" w:rsidDel="00862A55">
          <w:t xml:space="preserve"> = </w:t>
        </w:r>
        <w:r w:rsidR="008B54AC" w:rsidDel="00862A55">
          <w:t>4.01</w:t>
        </w:r>
        <w:r w:rsidRPr="005D0E5C" w:rsidDel="00862A55">
          <w:t>.</w:t>
        </w:r>
        <w:r w:rsidDel="00862A55">
          <w:t xml:space="preserve"> Test-retest correlations were negative for three IRAPs </w:t>
        </w:r>
      </w:moveFrom>
    </w:p>
    <w:moveFromRangeEnd w:id="38"/>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0C36EBFE" w:rsidR="00CF589F" w:rsidRDefault="006C06BA" w:rsidP="006B5975">
      <w:pPr>
        <w:ind w:firstLine="0"/>
        <w:jc w:val="center"/>
      </w:pPr>
      <w:r>
        <w:rPr>
          <w:noProof/>
        </w:rPr>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6B5975">
      <w:pPr>
        <w:ind w:firstLine="0"/>
        <w:jc w:val="center"/>
      </w:pPr>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213FEC9C" w14:textId="5D8E0C6A" w:rsidR="00862A55" w:rsidDel="00862A55" w:rsidRDefault="00862A55" w:rsidP="00862A55">
      <w:pPr>
        <w:rPr>
          <w:del w:id="40" w:author="Ian Hussey" w:date="2023-01-03T17:03:00Z"/>
          <w:moveTo w:id="41" w:author="Ian Hussey" w:date="2023-01-03T17:03:00Z"/>
        </w:rPr>
      </w:pPr>
      <w:moveToRangeStart w:id="42" w:author="Ian Hussey" w:date="2023-01-03T17:03:00Z" w:name="move123657801"/>
      <w:moveTo w:id="43" w:author="Ian Hussey" w:date="2023-01-03T17:03:00Z">
        <w:r w:rsidRPr="00C84713">
          <w:rPr>
            <w:b/>
          </w:rPr>
          <w:lastRenderedPageBreak/>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t>8</w:t>
        </w:r>
        <w:r w:rsidRPr="002261E2">
          <w:t xml:space="preserve">, .35], 95% </w:t>
        </w:r>
        <w:r>
          <w:t>PI</w:t>
        </w:r>
        <w:r w:rsidRPr="002261E2">
          <w:t xml:space="preserve"> [-.</w:t>
        </w:r>
        <w:r>
          <w:t>41</w:t>
        </w:r>
        <w:r w:rsidRPr="002261E2">
          <w:t>, .</w:t>
        </w:r>
        <w:r>
          <w:t>35</w:t>
        </w:r>
        <w:r w:rsidRPr="00F7294E">
          <w:t>]</w:t>
        </w:r>
        <w:r>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8</w:t>
        </w:r>
        <w:r w:rsidRPr="00D63ACE">
          <w:t xml:space="preserve">, </w:t>
        </w:r>
        <w:r w:rsidRPr="00D679A1">
          <w:rPr>
            <w:i/>
          </w:rPr>
          <w:t>I</w:t>
        </w:r>
        <w:r w:rsidRPr="00D679A1">
          <w:rPr>
            <w:rFonts w:cs="Times New Roman (Body CS)"/>
            <w:vertAlign w:val="superscript"/>
          </w:rPr>
          <w:t>2</w:t>
        </w:r>
        <w:r w:rsidRPr="00F04E2D">
          <w:t xml:space="preserve"> = </w:t>
        </w:r>
        <w:r>
          <w:t>75.1</w:t>
        </w:r>
        <w:r w:rsidRPr="00F04E2D">
          <w:t xml:space="preserve">%, </w:t>
        </w:r>
        <w:r w:rsidRPr="00D679A1">
          <w:rPr>
            <w:i/>
          </w:rPr>
          <w:t>H</w:t>
        </w:r>
        <w:r w:rsidRPr="00D679A1">
          <w:rPr>
            <w:rFonts w:cs="Times New Roman (Body CS)"/>
            <w:vertAlign w:val="superscript"/>
          </w:rPr>
          <w:t>2</w:t>
        </w:r>
        <w:r w:rsidRPr="00F04E2D">
          <w:t xml:space="preserve"> = </w:t>
        </w:r>
        <w:r>
          <w:t>4.01</w:t>
        </w:r>
        <w:r w:rsidRPr="005D0E5C">
          <w:t>.</w:t>
        </w:r>
        <w:r>
          <w:t xml:space="preserve"> Test-retest correlations were negative for three IRAPs</w:t>
        </w:r>
      </w:moveTo>
      <w:ins w:id="44" w:author="Ian Hussey" w:date="2023-01-03T17:03:00Z">
        <w:r>
          <w:t xml:space="preserve"> </w:t>
        </w:r>
      </w:ins>
      <w:moveTo w:id="45" w:author="Ian Hussey" w:date="2023-01-03T17:03:00Z">
        <w:del w:id="46" w:author="Ian Hussey" w:date="2023-01-03T17:03:00Z">
          <w:r w:rsidDel="00862A55">
            <w:delText xml:space="preserve"> </w:delText>
          </w:r>
        </w:del>
      </w:moveTo>
    </w:p>
    <w:moveToRangeEnd w:id="42"/>
    <w:p w14:paraId="7237C2EA" w14:textId="5A5168E0" w:rsidR="00B61118" w:rsidRDefault="009E6E87" w:rsidP="00862A55">
      <w:pPr>
        <w:pPrChange w:id="47" w:author="Ian Hussey" w:date="2023-01-03T17:03:00Z">
          <w:pPr>
            <w:ind w:firstLine="0"/>
          </w:pPr>
        </w:pPrChange>
      </w:pPr>
      <w:r>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45FFA23E" w:rsidR="00AD1F7D" w:rsidRDefault="00AD1F7D" w:rsidP="002C2E48">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half of the IRAPs (i.e., gender, body image, race, and Lincoln-Hitler). </w:t>
      </w:r>
    </w:p>
    <w:p w14:paraId="37C76104" w14:textId="59F3615C" w:rsidR="00AD1F7D" w:rsidRDefault="00AD1F7D" w:rsidP="00C36EC4">
      <w:pPr>
        <w:rPr>
          <w:ins w:id="48" w:author="Ian Hussey" w:date="2023-01-03T17:03:00Z"/>
        </w:rPr>
      </w:pPr>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68EADFA9" w14:textId="77777777" w:rsidR="00862A55" w:rsidRDefault="00862A55" w:rsidP="00C36EC4"/>
    <w:p w14:paraId="76E1B1CA" w14:textId="77777777" w:rsidR="00CF589F" w:rsidRDefault="00CF589F" w:rsidP="00C36EC4"/>
    <w:p w14:paraId="4B6E7C55" w14:textId="2F82605D" w:rsidR="00CF589F" w:rsidRPr="00D63ACE" w:rsidRDefault="00EF2252" w:rsidP="00CF589F">
      <w:pPr>
        <w:ind w:firstLine="0"/>
      </w:pPr>
      <w:r>
        <w:rPr>
          <w:noProof/>
        </w:rPr>
        <w:drawing>
          <wp:inline distT="0" distB="0" distL="0" distR="0" wp14:anchorId="60D2309D" wp14:editId="51A4ECE6">
            <wp:extent cx="2755900" cy="275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051777A2" w14:textId="2610415E" w:rsidR="008011B2" w:rsidRDefault="00AD1F7D" w:rsidP="008011B2">
      <w:pPr>
        <w:rPr>
          <w:ins w:id="49" w:author="Ian Hussey" w:date="2023-01-02T13:28:00Z"/>
        </w:rPr>
      </w:pPr>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BC284D">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(i.e.</w:t>
      </w:r>
      <w:ins w:id="50" w:author="Ian Hussey" w:date="2023-01-03T16:16:00Z">
        <w:r w:rsidR="00A828DD">
          <w:t>,</w:t>
        </w:r>
      </w:ins>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r w:rsidR="00BC284D">
        <w:t xml:space="preserve">. </w:t>
      </w:r>
      <w:ins w:id="51" w:author="Ian Hussey" w:date="2023-01-02T13:28:00Z">
        <w:r w:rsidR="008011B2">
          <w:t xml:space="preserve">This is simply a rearrangement of the </w:t>
        </w:r>
        <w:r w:rsidR="008011B2" w:rsidRPr="00BC284D">
          <w:t>Attenuation Formula</w:t>
        </w:r>
        <w:r w:rsidR="008011B2">
          <w:t xml:space="preserve"> derived from classical test theory </w:t>
        </w:r>
        <w:r w:rsidR="008011B2">
          <w:fldChar w:fldCharType="begin"/>
        </w:r>
        <w:r w:rsidR="008011B2">
          <w:instrText xml:space="preserve"> ADDIN ZOTERO_ITEM CSL_CITATION {"citationID":"TCI4P71m","properties":{"formattedCitation":"(Revelle, 2009, equation 7.3)","plainCitation":"(Revelle, 2009, equation 7.3)","noteIndex":0},"citationItems":[{"id":15229,"uris":["http://zotero.org/users/1687755/items/XQWU33J8"],"itemData":{"id":15229,"type":"book","publisher":"Springer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008011B2">
          <w:fldChar w:fldCharType="separate"/>
        </w:r>
        <w:r w:rsidR="008011B2">
          <w:rPr>
            <w:noProof/>
          </w:rPr>
          <w:t>(Revelle, 2009, equation 7.3)</w:t>
        </w:r>
        <w:r w:rsidR="008011B2">
          <w:fldChar w:fldCharType="end"/>
        </w:r>
        <w:r w:rsidR="008011B2" w:rsidRPr="00D63ACE">
          <w:t>:</w:t>
        </w:r>
      </w:ins>
    </w:p>
    <w:p w14:paraId="705521FE" w14:textId="77777777" w:rsidR="008011B2" w:rsidRPr="00D63ACE" w:rsidRDefault="008011B2" w:rsidP="008011B2">
      <w:pPr>
        <w:rPr>
          <w:ins w:id="52" w:author="Ian Hussey" w:date="2023-01-02T13:28:00Z"/>
        </w:rPr>
      </w:pPr>
    </w:p>
    <w:p w14:paraId="0D060A8F" w14:textId="77777777" w:rsidR="008011B2" w:rsidRPr="00AF1F8E" w:rsidRDefault="00000000" w:rsidP="008011B2">
      <w:pPr>
        <w:rPr>
          <w:ins w:id="53" w:author="Ian Hussey" w:date="2023-01-02T13:28:00Z"/>
        </w:rPr>
      </w:pPr>
      <m:oMathPara>
        <m:oMath>
          <m:sSub>
            <m:sSubPr>
              <m:ctrlPr>
                <w:ins w:id="54" w:author="Ian Hussey" w:date="2023-01-02T13:28:00Z">
                  <w:rPr>
                    <w:rFonts w:ascii="Cambria Math" w:hAnsi="Cambria Math"/>
                  </w:rPr>
                </w:ins>
              </m:ctrlPr>
            </m:sSubPr>
            <m:e>
              <m:r>
                <w:ins w:id="55" w:author="Ian Hussey" w:date="2023-01-02T13:28:00Z">
                  <w:rPr>
                    <w:rFonts w:ascii="Cambria Math" w:hAnsi="Cambria Math"/>
                  </w:rPr>
                  <m:t>r</m:t>
                </w:ins>
              </m:r>
            </m:e>
            <m:sub>
              <m:r>
                <w:ins w:id="56" w:author="Ian Hussey" w:date="2023-01-02T13:28:00Z">
                  <w:rPr>
                    <w:rFonts w:ascii="Cambria Math" w:hAnsi="Cambria Math"/>
                  </w:rPr>
                  <m:t>xy</m:t>
                </w:ins>
              </m:r>
            </m:sub>
          </m:sSub>
          <m:r>
            <w:ins w:id="57" w:author="Ian Hussey" w:date="2023-01-02T13:28:00Z">
              <m:rPr>
                <m:sty m:val="p"/>
              </m:rPr>
              <w:rPr>
                <w:rFonts w:ascii="Cambria Math" w:hAnsi="Cambria Math"/>
              </w:rPr>
              <m:t>=</m:t>
            </w:ins>
          </m:r>
          <m:sSub>
            <m:sSubPr>
              <m:ctrlPr>
                <w:ins w:id="58" w:author="Ian Hussey" w:date="2023-01-02T13:28:00Z">
                  <w:rPr>
                    <w:rFonts w:ascii="Cambria Math" w:hAnsi="Cambria Math"/>
                  </w:rPr>
                </w:ins>
              </m:ctrlPr>
            </m:sSubPr>
            <m:e>
              <m:r>
                <w:ins w:id="59" w:author="Ian Hussey" w:date="2023-01-02T13:28:00Z">
                  <w:rPr>
                    <w:rFonts w:ascii="Cambria Math" w:hAnsi="Cambria Math"/>
                  </w:rPr>
                  <m:t>ρ</m:t>
                </w:ins>
              </m:r>
            </m:e>
            <m:sub>
              <m:r>
                <w:ins w:id="60" w:author="Ian Hussey" w:date="2023-01-02T13:28:00Z">
                  <w:rPr>
                    <w:rFonts w:ascii="Cambria Math" w:hAnsi="Cambria Math"/>
                  </w:rPr>
                  <m:t>xy</m:t>
                </w:ins>
              </m:r>
            </m:sub>
          </m:sSub>
          <m:r>
            <w:ins w:id="61" w:author="Ian Hussey" w:date="2023-01-02T13:28:00Z">
              <w:rPr>
                <w:rFonts w:ascii="Cambria Math" w:hAnsi="Cambria Math"/>
              </w:rPr>
              <m:t>×</m:t>
            </w:ins>
          </m:r>
          <m:rad>
            <m:radPr>
              <m:degHide m:val="1"/>
              <m:ctrlPr>
                <w:ins w:id="62" w:author="Ian Hussey" w:date="2023-01-02T13:28:00Z">
                  <w:rPr>
                    <w:rFonts w:ascii="Cambria Math" w:hAnsi="Cambria Math"/>
                  </w:rPr>
                </w:ins>
              </m:ctrlPr>
            </m:radPr>
            <m:deg/>
            <m:e>
              <m:sSub>
                <m:sSubPr>
                  <m:ctrlPr>
                    <w:ins w:id="63" w:author="Ian Hussey" w:date="2023-01-02T13:28:00Z">
                      <w:rPr>
                        <w:rFonts w:ascii="Cambria Math" w:hAnsi="Cambria Math"/>
                      </w:rPr>
                    </w:ins>
                  </m:ctrlPr>
                </m:sSubPr>
                <m:e>
                  <m:r>
                    <w:ins w:id="64" w:author="Ian Hussey" w:date="2023-01-02T13:28:00Z">
                      <w:rPr>
                        <w:rFonts w:ascii="Cambria Math" w:hAnsi="Cambria Math"/>
                      </w:rPr>
                      <m:t>ρ</m:t>
                    </w:ins>
                  </m:r>
                </m:e>
                <m:sub>
                  <m:r>
                    <w:ins w:id="65" w:author="Ian Hussey" w:date="2023-01-02T13:28:00Z">
                      <w:rPr>
                        <w:rFonts w:ascii="Cambria Math" w:hAnsi="Cambria Math"/>
                      </w:rPr>
                      <m:t>xx</m:t>
                    </w:ins>
                  </m:r>
                </m:sub>
              </m:sSub>
              <m:sSub>
                <m:sSubPr>
                  <m:ctrlPr>
                    <w:ins w:id="66" w:author="Ian Hussey" w:date="2023-01-02T13:28:00Z">
                      <w:rPr>
                        <w:rFonts w:ascii="Cambria Math" w:hAnsi="Cambria Math"/>
                      </w:rPr>
                    </w:ins>
                  </m:ctrlPr>
                </m:sSubPr>
                <m:e>
                  <m:r>
                    <w:ins w:id="67" w:author="Ian Hussey" w:date="2023-01-02T13:28:00Z">
                      <w:rPr>
                        <w:rFonts w:ascii="Cambria Math" w:hAnsi="Cambria Math"/>
                      </w:rPr>
                      <m:t>ρ</m:t>
                    </w:ins>
                  </m:r>
                </m:e>
                <m:sub>
                  <m:r>
                    <w:ins w:id="68" w:author="Ian Hussey" w:date="2023-01-02T13:28:00Z">
                      <w:rPr>
                        <w:rFonts w:ascii="Cambria Math" w:hAnsi="Cambria Math"/>
                      </w:rPr>
                      <m:t>yy</m:t>
                    </w:ins>
                  </m:r>
                </m:sub>
              </m:sSub>
            </m:e>
          </m:rad>
        </m:oMath>
      </m:oMathPara>
    </w:p>
    <w:p w14:paraId="5660D0D5" w14:textId="3BCFB809" w:rsidR="00AD1F7D" w:rsidRPr="00AF1F8E" w:rsidDel="008011B2" w:rsidRDefault="00AD1F7D" w:rsidP="008011B2">
      <w:pPr>
        <w:rPr>
          <w:del w:id="69" w:author="Ian Hussey" w:date="2023-01-02T13:41:00Z"/>
        </w:rPr>
      </w:pPr>
    </w:p>
    <w:p w14:paraId="5B385FDB" w14:textId="77777777" w:rsidR="00AF1F8E" w:rsidRPr="00D63ACE" w:rsidRDefault="00AF1F8E">
      <w:pPr>
        <w:ind w:firstLine="0"/>
        <w:pPrChange w:id="70" w:author="Ian Hussey" w:date="2023-01-02T13:41:00Z">
          <w:pPr/>
        </w:pPrChange>
      </w:pPr>
    </w:p>
    <w:p w14:paraId="05A68143" w14:textId="77777777" w:rsidR="008011B2" w:rsidRDefault="00AD1F7D" w:rsidP="002C2E48">
      <w:pPr>
        <w:rPr>
          <w:ins w:id="71" w:author="Ian Hussey" w:date="2023-01-02T13:48:00Z"/>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p>
    <w:p w14:paraId="3731A948" w14:textId="3CA78279" w:rsidR="008011B2" w:rsidRDefault="008011B2" w:rsidP="002C2E48">
      <w:pPr>
        <w:rPr>
          <w:ins w:id="72" w:author="Ian Hussey" w:date="2023-01-02T13:42:00Z"/>
        </w:rPr>
      </w:pPr>
      <w:ins w:id="73" w:author="Ian Hussey" w:date="2023-01-02T13:48:00Z">
        <w:r>
          <w:t>Another implication of the abov</w:t>
        </w:r>
      </w:ins>
      <w:ins w:id="74" w:author="Ian Hussey" w:date="2023-01-02T13:49:00Z">
        <w:r>
          <w:t xml:space="preserve">e formula is important to appreciate. </w:t>
        </w:r>
      </w:ins>
      <w:ins w:id="75" w:author="Ian Hussey" w:date="2023-01-02T13:42:00Z">
        <w:r>
          <w:t xml:space="preserve">Vahey et al. </w:t>
        </w:r>
      </w:ins>
      <w:r>
        <w:fldChar w:fldCharType="begin"/>
      </w:r>
      <w:r>
        <w:instrText xml:space="preserve"> ADDIN ZOTERO_ITEM CSL_CITATION {"citationID":"PdqUrU7J","properties":{"formattedCitation":"(2015)","plainCitation":"(2015)","noteIndex":0},"citationItems":[{"id":545,"uris":["http://zotero.org/users/1687755/items/4SHQ9XKM"],"itemData":{"id":545,"type":"article-journal","abstract":"AbstractBackground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fldChar w:fldCharType="separate"/>
      </w:r>
      <w:r>
        <w:rPr>
          <w:noProof/>
        </w:rPr>
        <w:t>(2015)</w:t>
      </w:r>
      <w:r>
        <w:fldChar w:fldCharType="end"/>
      </w:r>
      <w:ins w:id="76" w:author="Ian Hussey" w:date="2023-01-02T13:42:00Z">
        <w:r>
          <w:t xml:space="preserve"> reported a meta-analyzed </w:t>
        </w:r>
      </w:ins>
      <w:ins w:id="77" w:author="Ian Hussey" w:date="2023-01-02T13:43:00Z">
        <w:r>
          <w:t xml:space="preserve">observed </w:t>
        </w:r>
      </w:ins>
      <w:ins w:id="78" w:author="Ian Hussey" w:date="2023-01-02T13:42:00Z">
        <w:r>
          <w:t xml:space="preserve">correlation of </w:t>
        </w:r>
        <w:r w:rsidRPr="003D479C">
          <w:rPr>
            <w:i/>
          </w:rPr>
          <w:t>r</w:t>
        </w:r>
        <w:r w:rsidRPr="00F96A46">
          <w:t xml:space="preserve"> = </w:t>
        </w:r>
        <w:r w:rsidRPr="009D39F8">
          <w:t>.4</w:t>
        </w:r>
        <w:r>
          <w:t xml:space="preserve">5 between </w:t>
        </w:r>
      </w:ins>
      <w:ins w:id="79" w:author="Ian Hussey" w:date="2023-01-02T13:43:00Z">
        <w:r>
          <w:t xml:space="preserve">the IRAP and clinical criterion variables (i.e., not corrected for measurement error). </w:t>
        </w:r>
      </w:ins>
      <w:ins w:id="80" w:author="Ian Hussey" w:date="2023-01-02T13:49:00Z">
        <w:r>
          <w:t>Taking our current estimate of the IRAP’s test-re</w:t>
        </w:r>
      </w:ins>
      <w:ins w:id="81" w:author="Ian Hussey" w:date="2023-01-02T13:50:00Z">
        <w:r>
          <w:t>test reliability (</w:t>
        </w:r>
        <w:r w:rsidRPr="00D63ACE">
          <w:t xml:space="preserve">ICC = </w:t>
        </w:r>
        <w:r>
          <w:t>.21), f</w:t>
        </w:r>
      </w:ins>
      <w:ins w:id="82" w:author="Ian Hussey" w:date="2023-01-02T13:43:00Z">
        <w:r>
          <w:t xml:space="preserve">or </w:t>
        </w:r>
      </w:ins>
      <w:ins w:id="83" w:author="Ian Hussey" w:date="2023-01-02T13:50:00Z">
        <w:r>
          <w:t xml:space="preserve">Vahey et al.’s estimate </w:t>
        </w:r>
      </w:ins>
      <w:ins w:id="84" w:author="Ian Hussey" w:date="2023-01-02T13:43:00Z">
        <w:r>
          <w:t xml:space="preserve">to be correct, </w:t>
        </w:r>
      </w:ins>
      <w:ins w:id="85" w:author="Ian Hussey" w:date="2023-01-02T13:46:00Z">
        <w:r>
          <w:t xml:space="preserve">this would require that both (a) the </w:t>
        </w:r>
      </w:ins>
      <w:ins w:id="86" w:author="Ian Hussey" w:date="2023-01-02T13:47:00Z">
        <w:r>
          <w:t xml:space="preserve">test-retest </w:t>
        </w:r>
      </w:ins>
      <w:ins w:id="87" w:author="Ian Hussey" w:date="2023-01-02T13:46:00Z">
        <w:r>
          <w:t xml:space="preserve">reliability of </w:t>
        </w:r>
      </w:ins>
      <w:ins w:id="88" w:author="Ian Hussey" w:date="2023-01-02T13:47:00Z">
        <w:r>
          <w:t xml:space="preserve">all the </w:t>
        </w:r>
      </w:ins>
      <w:ins w:id="89" w:author="Ian Hussey" w:date="2023-01-02T13:46:00Z">
        <w:r>
          <w:t>criterion measures was near pe</w:t>
        </w:r>
      </w:ins>
      <w:ins w:id="90" w:author="Ian Hussey" w:date="2023-01-02T13:47:00Z">
        <w:r>
          <w:t>rfect (</w:t>
        </w:r>
      </w:ins>
      <m:oMath>
        <m:sSub>
          <m:sSubPr>
            <m:ctrlPr>
              <w:ins w:id="91" w:author="Ian Hussey" w:date="2023-01-02T13:47:00Z">
                <w:rPr>
                  <w:rFonts w:ascii="Cambria Math" w:hAnsi="Cambria Math"/>
                </w:rPr>
              </w:ins>
            </m:ctrlPr>
          </m:sSubPr>
          <m:e>
            <m:r>
              <w:ins w:id="92" w:author="Ian Hussey" w:date="2023-01-02T13:47:00Z">
                <w:rPr>
                  <w:rFonts w:ascii="Cambria Math" w:hAnsi="Cambria Math"/>
                </w:rPr>
                <m:t>ρ</m:t>
              </w:ins>
            </m:r>
          </m:e>
          <m:sub>
            <m:r>
              <w:ins w:id="93" w:author="Ian Hussey" w:date="2023-01-02T13:47:00Z">
                <w:rPr>
                  <w:rFonts w:ascii="Cambria Math" w:hAnsi="Cambria Math"/>
                </w:rPr>
                <m:t>yy</m:t>
              </w:ins>
            </m:r>
          </m:sub>
        </m:sSub>
        <m:r>
          <w:ins w:id="94" w:author="Ian Hussey" w:date="2023-01-02T13:48:00Z">
            <w:rPr>
              <w:rFonts w:ascii="Cambria Math" w:hAnsi="Cambria Math"/>
            </w:rPr>
            <m:t>→</m:t>
          </w:ins>
        </m:r>
      </m:oMath>
      <w:ins w:id="95" w:author="Ian Hussey" w:date="2023-01-02T13:47:00Z">
        <w:r>
          <w:t xml:space="preserve"> 1.0)</w:t>
        </w:r>
      </w:ins>
      <w:ins w:id="96" w:author="Ian Hussey" w:date="2023-01-02T13:59:00Z">
        <w:r>
          <w:t xml:space="preserve">, in order for the true correlation to be </w:t>
        </w:r>
      </w:ins>
      <w:ins w:id="97" w:author="Ian Hussey" w:date="2023-01-02T14:00:00Z">
        <w:r>
          <w:t>within its maximum range (</w:t>
        </w:r>
      </w:ins>
      <m:oMath>
        <m:sSub>
          <m:sSubPr>
            <m:ctrlPr>
              <w:ins w:id="98" w:author="Ian Hussey" w:date="2023-01-02T14:00:00Z">
                <w:rPr>
                  <w:rFonts w:ascii="Cambria Math" w:hAnsi="Cambria Math"/>
                </w:rPr>
              </w:ins>
            </m:ctrlPr>
          </m:sSubPr>
          <m:e>
            <m:r>
              <w:ins w:id="99" w:author="Ian Hussey" w:date="2023-01-02T14:00:00Z">
                <w:rPr>
                  <w:rFonts w:ascii="Cambria Math" w:hAnsi="Cambria Math"/>
                </w:rPr>
                <m:t>ρ</m:t>
              </w:ins>
            </m:r>
          </m:e>
          <m:sub>
            <m:r>
              <w:ins w:id="100" w:author="Ian Hussey" w:date="2023-01-02T14:00:00Z">
                <w:rPr>
                  <w:rFonts w:ascii="Cambria Math" w:hAnsi="Cambria Math"/>
                </w:rPr>
                <m:t>yy</m:t>
              </w:ins>
            </m:r>
          </m:sub>
        </m:sSub>
      </m:oMath>
      <w:ins w:id="101" w:author="Ian Hussey" w:date="2023-01-02T14:00:00Z">
        <w:r>
          <w:t xml:space="preserve"> &lt; 1.0),</w:t>
        </w:r>
      </w:ins>
      <w:ins w:id="102" w:author="Ian Hussey" w:date="2023-01-02T13:59:00Z">
        <w:r>
          <w:t xml:space="preserve"> </w:t>
        </w:r>
      </w:ins>
      <w:ins w:id="103" w:author="Ian Hussey" w:date="2023-01-02T13:48:00Z">
        <w:r>
          <w:t xml:space="preserve">and </w:t>
        </w:r>
      </w:ins>
      <w:ins w:id="104" w:author="Ian Hussey" w:date="2023-01-02T13:50:00Z">
        <w:r>
          <w:t xml:space="preserve">(b) </w:t>
        </w:r>
      </w:ins>
      <w:ins w:id="105" w:author="Ian Hussey" w:date="2023-01-02T13:48:00Z">
        <w:r>
          <w:t xml:space="preserve">the true correlation between </w:t>
        </w:r>
      </w:ins>
      <w:ins w:id="106" w:author="Ian Hussey" w:date="2023-01-02T13:50:00Z">
        <w:r>
          <w:t xml:space="preserve">the IRAP and criterion variables was also near perfect </w:t>
        </w:r>
      </w:ins>
      <w:ins w:id="107" w:author="Ian Hussey" w:date="2023-01-02T13:51:00Z">
        <w:r>
          <w:t>(</w:t>
        </w:r>
      </w:ins>
      <m:oMath>
        <m:sSub>
          <m:sSubPr>
            <m:ctrlPr>
              <w:ins w:id="108" w:author="Ian Hussey" w:date="2023-01-02T13:51:00Z">
                <w:rPr>
                  <w:rFonts w:ascii="Cambria Math" w:hAnsi="Cambria Math"/>
                </w:rPr>
              </w:ins>
            </m:ctrlPr>
          </m:sSubPr>
          <m:e>
            <m:r>
              <w:ins w:id="109" w:author="Ian Hussey" w:date="2023-01-02T13:51:00Z">
                <w:rPr>
                  <w:rFonts w:ascii="Cambria Math" w:hAnsi="Cambria Math"/>
                </w:rPr>
                <m:t>ρ</m:t>
              </w:ins>
            </m:r>
          </m:e>
          <m:sub>
            <m:r>
              <w:ins w:id="110" w:author="Ian Hussey" w:date="2023-01-02T13:51:00Z">
                <w:rPr>
                  <w:rFonts w:ascii="Cambria Math" w:hAnsi="Cambria Math"/>
                </w:rPr>
                <m:t>yy</m:t>
              </w:ins>
            </m:r>
          </m:sub>
        </m:sSub>
        <m:r>
          <w:ins w:id="111" w:author="Ian Hussey" w:date="2023-01-02T13:51:00Z">
            <w:rPr>
              <w:rFonts w:ascii="Cambria Math" w:hAnsi="Cambria Math"/>
            </w:rPr>
            <m:t>→</m:t>
          </w:ins>
        </m:r>
      </m:oMath>
      <w:ins w:id="112" w:author="Ian Hussey" w:date="2023-01-02T13:51:00Z">
        <w:r>
          <w:t xml:space="preserve"> 1.0)</w:t>
        </w:r>
      </w:ins>
      <w:ins w:id="113" w:author="Ian Hussey" w:date="2023-01-02T14:00:00Z">
        <w:r>
          <w:t>,</w:t>
        </w:r>
      </w:ins>
      <w:ins w:id="114" w:author="Ian Hussey" w:date="2023-01-02T14:01:00Z">
        <w:r>
          <w:t xml:space="preserve"> ), in order for the test-retest reliability of the criterion measures to be within its maximum range (</w:t>
        </w:r>
      </w:ins>
      <m:oMath>
        <m:sSub>
          <m:sSubPr>
            <m:ctrlPr>
              <w:ins w:id="115" w:author="Ian Hussey" w:date="2023-01-02T14:01:00Z">
                <w:rPr>
                  <w:rFonts w:ascii="Cambria Math" w:hAnsi="Cambria Math"/>
                </w:rPr>
              </w:ins>
            </m:ctrlPr>
          </m:sSubPr>
          <m:e>
            <m:r>
              <w:ins w:id="116" w:author="Ian Hussey" w:date="2023-01-02T14:01:00Z">
                <w:rPr>
                  <w:rFonts w:ascii="Cambria Math" w:hAnsi="Cambria Math"/>
                </w:rPr>
                <m:t>ρ</m:t>
              </w:ins>
            </m:r>
          </m:e>
          <m:sub>
            <m:r>
              <w:ins w:id="117" w:author="Ian Hussey" w:date="2023-01-02T14:01:00Z">
                <w:rPr>
                  <w:rFonts w:ascii="Cambria Math" w:hAnsi="Cambria Math"/>
                </w:rPr>
                <m:t>yy</m:t>
              </w:ins>
            </m:r>
          </m:sub>
        </m:sSub>
      </m:oMath>
      <w:ins w:id="118" w:author="Ian Hussey" w:date="2023-01-02T14:01:00Z">
        <w:r>
          <w:t xml:space="preserve"> &lt; 1.0). Put in plain language, the accepted mathematical relationships betwe</w:t>
        </w:r>
      </w:ins>
      <w:ins w:id="119" w:author="Ian Hussey" w:date="2023-01-02T14:02:00Z">
        <w:r>
          <w:t xml:space="preserve">en reliability and maximum correlations between variables imply that either the IRAP is a near-perfect measure, better than anything ever observed in clinical psychological science, or Vahey et al.’s (2015) </w:t>
        </w:r>
      </w:ins>
      <w:ins w:id="120" w:author="Ian Hussey" w:date="2023-01-02T14:03:00Z">
        <w:r>
          <w:t>overestimate it in some way.</w:t>
        </w:r>
      </w:ins>
    </w:p>
    <w:p w14:paraId="1CC244A7" w14:textId="357A7D9C" w:rsidR="00AD1F7D" w:rsidRPr="00D63ACE" w:rsidRDefault="00AD1F7D" w:rsidP="002C2E48">
      <w:pPr>
        <w:rPr>
          <w:color w:val="FF0000"/>
        </w:rPr>
      </w:pPr>
      <w:r w:rsidRPr="00F96A46">
        <w:t xml:space="preserve">Maximum observable correlations could also be calculated for other true correlations; these would be </w:t>
      </w:r>
      <w:r w:rsidRPr="00F96A46">
        <w:lastRenderedPageBreak/>
        <w:t>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F3154BF"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ins w:id="121" w:author="Ian Hussey" w:date="2023-01-02T13:28:00Z">
        <w:r w:rsidR="008011B2">
          <w:t xml:space="preserve"> </w:t>
        </w:r>
        <w:r w:rsidR="008011B2">
          <w:fldChar w:fldCharType="begin"/>
        </w:r>
        <w:r w:rsidR="008011B2">
          <w:instrText xml:space="preserve"> ADDIN ZOTERO_ITEM CSL_CITATION {"citationID":"H3UCnXLP","properties":{"formattedCitation":"(a rearrangmenet of Revelle, 2009, equation 7.12)","plainCitation":"(a rearrangmenet of Revelle, 2009, equation 7.12)","noteIndex":0},"citationItems":[{"id":15229,"uris":["http://zotero.org/users/1687755/items/XQWU33J8"],"itemData":{"id":15229,"type":"book","publisher":"Springer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R","URL":"https://www.personality-project.org/r/book/","author":[{"family":"Revelle","given":"William"}],"issued":{"date-parts":[["2009"]]}},"label":"page","prefix":"a rearrangmenet of ","suffix":", equation 7.12"}],"schema":"https://github.com/citation-style-language/schema/raw/master/csl-citation.json"} </w:instrText>
        </w:r>
        <w:r w:rsidR="008011B2">
          <w:fldChar w:fldCharType="separate"/>
        </w:r>
        <w:r w:rsidR="008011B2">
          <w:rPr>
            <w:noProof/>
          </w:rPr>
          <w:t>(a rearrangmenet of Revelle, 2009, equation 7.12)</w:t>
        </w:r>
        <w:r w:rsidR="008011B2">
          <w:fldChar w:fldCharType="end"/>
        </w:r>
      </w:ins>
      <w:r w:rsidR="009B13F9" w:rsidRPr="00D63ACE">
        <w:t>:</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445DE71E" w:rsidR="00AD1F7D" w:rsidRDefault="009B13F9" w:rsidP="009B13F9">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w:t>
      </w:r>
      <w:r>
        <w:t xml:space="preserve">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w:t>
      </w:r>
      <w:r>
        <w:lastRenderedPageBreak/>
        <w:t xml:space="preserve">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2C2E48">
      <w:pPr>
        <w:pStyle w:val="Heading1"/>
      </w:pPr>
      <w:r w:rsidRPr="00D63ACE">
        <w:t>Discussion</w:t>
      </w:r>
    </w:p>
    <w:p w14:paraId="1F630BE3" w14:textId="77777777" w:rsidR="00AD1F7D" w:rsidRDefault="00AD1F7D" w:rsidP="002C2E48">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2C2E48">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1BEF6B4A" w:rsidR="000A673D" w:rsidDel="00862A55" w:rsidRDefault="00AD1F7D" w:rsidP="002C2E48">
      <w:pPr>
        <w:rPr>
          <w:del w:id="122" w:author="Ian Hussey" w:date="2023-01-03T17:04:00Z"/>
        </w:rPr>
      </w:pPr>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ins w:id="123" w:author="Ian Hussey" w:date="2023-01-03T17:03:00Z">
        <w:r w:rsidR="00862A55">
          <w:t xml:space="preserve">However, both these previous meta-analyses were based on </w:t>
        </w:r>
      </w:ins>
      <w:ins w:id="124" w:author="Ian Hussey" w:date="2023-01-03T17:04:00Z">
        <w:r w:rsidR="00862A55">
          <w:t xml:space="preserve">a </w:t>
        </w:r>
      </w:ins>
      <w:ins w:id="125" w:author="Ian Hussey" w:date="2023-01-03T17:03:00Z">
        <w:r w:rsidR="00862A55">
          <w:t xml:space="preserve">much lower </w:t>
        </w:r>
      </w:ins>
      <w:ins w:id="126" w:author="Ian Hussey" w:date="2023-01-03T17:04:00Z">
        <w:r w:rsidR="00862A55">
          <w:t>number of studies (</w:t>
        </w:r>
        <w:r w:rsidR="00862A55" w:rsidRPr="000657BB">
          <w:rPr>
            <w:i/>
            <w:iCs/>
            <w:rPrChange w:id="127" w:author="Ian Hussey" w:date="2023-01-03T17:06:00Z">
              <w:rPr/>
            </w:rPrChange>
          </w:rPr>
          <w:t>k</w:t>
        </w:r>
        <w:r w:rsidR="00862A55">
          <w:t xml:space="preserve"> = 2) and sample </w:t>
        </w:r>
        <w:r w:rsidR="00862A55">
          <w:t>sizes (</w:t>
        </w:r>
        <w:r w:rsidR="00862A55" w:rsidRPr="00862A55">
          <w:rPr>
            <w:i/>
            <w:iCs/>
            <w:rPrChange w:id="128" w:author="Ian Hussey" w:date="2023-01-03T17:04:00Z">
              <w:rPr/>
            </w:rPrChange>
          </w:rPr>
          <w:t>N</w:t>
        </w:r>
        <w:r w:rsidR="00862A55">
          <w:t xml:space="preserve"> = 73 total) than the current estimate (</w:t>
        </w:r>
        <w:r w:rsidR="00862A55" w:rsidRPr="00862A55">
          <w:rPr>
            <w:i/>
            <w:iCs/>
            <w:rPrChange w:id="129" w:author="Ian Hussey" w:date="2023-01-03T17:04:00Z">
              <w:rPr/>
            </w:rPrChange>
          </w:rPr>
          <w:t>k</w:t>
        </w:r>
        <w:r w:rsidR="00862A55">
          <w:t xml:space="preserve"> = </w:t>
        </w:r>
      </w:ins>
      <w:ins w:id="130" w:author="Ian Hussey" w:date="2023-01-03T17:05:00Z">
        <w:r w:rsidR="00862A55">
          <w:t>8</w:t>
        </w:r>
      </w:ins>
      <w:ins w:id="131" w:author="Ian Hussey" w:date="2023-01-03T17:04:00Z">
        <w:r w:rsidR="00862A55">
          <w:t xml:space="preserve">, </w:t>
        </w:r>
        <w:r w:rsidR="00862A55" w:rsidRPr="00862A55">
          <w:rPr>
            <w:i/>
            <w:iCs/>
            <w:rPrChange w:id="132" w:author="Ian Hussey" w:date="2023-01-03T17:04:00Z">
              <w:rPr/>
            </w:rPrChange>
          </w:rPr>
          <w:t>N</w:t>
        </w:r>
        <w:r w:rsidR="00862A55">
          <w:t xml:space="preserve"> = </w:t>
        </w:r>
      </w:ins>
      <w:ins w:id="133" w:author="Ian Hussey" w:date="2023-01-03T17:06:00Z">
        <w:r w:rsidR="00862A55">
          <w:t>354</w:t>
        </w:r>
      </w:ins>
      <w:ins w:id="134" w:author="Ian Hussey" w:date="2023-01-03T17:04:00Z">
        <w:r w:rsidR="00862A55">
          <w:t xml:space="preserve">). </w:t>
        </w:r>
      </w:ins>
    </w:p>
    <w:p w14:paraId="35CBBF8F" w14:textId="5287B48F" w:rsidR="00AD1F7D" w:rsidRDefault="00AD1F7D" w:rsidP="00862A55">
      <w:pPr>
        <w:rPr>
          <w:color w:val="000000" w:themeColor="text1"/>
        </w:rPr>
      </w:pPr>
      <w:r w:rsidRPr="00D63ACE">
        <w:t xml:space="preserve">Differences in results may </w:t>
      </w:r>
      <w:ins w:id="135" w:author="Ian Hussey" w:date="2023-01-03T17:04:00Z">
        <w:r w:rsidR="00862A55">
          <w:t xml:space="preserve">therefore </w:t>
        </w:r>
      </w:ins>
      <w:r w:rsidRPr="00D63ACE">
        <w:t xml:space="preserve">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A153C1">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w:t>
      </w:r>
      <w:r w:rsidRPr="00D63ACE">
        <w:lastRenderedPageBreak/>
        <w:t>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258EBAEC"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w:t>
      </w:r>
      <w:ins w:id="136" w:author="Ian Hussey" w:date="2023-01-02T13:41:00Z">
        <w:r w:rsidR="008011B2">
          <w:t xml:space="preserve"> </w:t>
        </w:r>
      </w:ins>
      <w:del w:id="137" w:author="Ian Hussey" w:date="2023-01-02T13:41:00Z">
        <w:r w:rsidRPr="00D63ACE" w:rsidDel="008011B2">
          <w:delText>-</w:delText>
        </w:r>
      </w:del>
      <w:r w:rsidRPr="00D63ACE">
        <w:t xml:space="preserve">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031AAC26" w:rsidR="00AD1F7D"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BC284D">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ins w:id="138" w:author="Ian Hussey" w:date="2023-01-02T14:16:00Z">
        <w:r w:rsidR="00A8320C">
          <w:t xml:space="preserve"> </w:t>
        </w:r>
      </w:ins>
      <w:ins w:id="139" w:author="Ian Hussey" w:date="2023-01-02T14:17:00Z">
        <w:r w:rsidR="00A8320C">
          <w:t xml:space="preserve">The IRAP may </w:t>
        </w:r>
      </w:ins>
      <w:ins w:id="140" w:author="Ian Hussey" w:date="2023-01-02T14:18:00Z">
        <w:r w:rsidR="00A8320C">
          <w:t>represent</w:t>
        </w:r>
      </w:ins>
      <w:ins w:id="141" w:author="Ian Hussey" w:date="2023-01-02T14:17:00Z">
        <w:r w:rsidR="00A8320C">
          <w:t xml:space="preserve"> another example of </w:t>
        </w:r>
      </w:ins>
      <w:ins w:id="142" w:author="Ian Hussey" w:date="2023-01-02T14:22:00Z">
        <w:r w:rsidR="00A8320C">
          <w:t>what</w:t>
        </w:r>
      </w:ins>
      <w:ins w:id="143" w:author="Ian Hussey" w:date="2023-01-02T14:20:00Z">
        <w:r w:rsidR="00A8320C">
          <w:t xml:space="preserve"> Lilienfeld and Strother </w:t>
        </w:r>
        <w:r w:rsidR="00A8320C">
          <w:fldChar w:fldCharType="begin"/>
        </w:r>
      </w:ins>
      <w:r w:rsidR="00A8320C">
        <w:instrText xml:space="preserve"> ADDIN ZOTERO_ITEM CSL_CITATION {"citationID":"Nln1942i","properties":{"formattedCitation":"(2020)","plainCitation":"(2020)","noteIndex":0},"citationItems":[{"id":15042,"uris":["http://zotero.org/users/1687755/items/A5EH7S6X"],"itemData":{"id":15042,"type":"article-journal","abstract":"Although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N."}],"issued":{"date-parts":[["2020"]]}},"label":"page","suppress-author":true}],"schema":"https://github.com/citation-style-language/schema/raw/master/csl-citation.json"} </w:instrText>
      </w:r>
      <w:ins w:id="144" w:author="Ian Hussey" w:date="2023-01-02T14:20:00Z">
        <w:r w:rsidR="00A8320C">
          <w:fldChar w:fldCharType="separate"/>
        </w:r>
      </w:ins>
      <w:r w:rsidR="00A8320C">
        <w:rPr>
          <w:noProof/>
        </w:rPr>
        <w:t>(2020)</w:t>
      </w:r>
      <w:ins w:id="145" w:author="Ian Hussey" w:date="2023-01-02T14:20:00Z">
        <w:r w:rsidR="00A8320C">
          <w:fldChar w:fldCharType="end"/>
        </w:r>
        <w:r w:rsidR="00A8320C">
          <w:t xml:space="preserve"> describe</w:t>
        </w:r>
      </w:ins>
      <w:ins w:id="146" w:author="Ian Hussey" w:date="2023-01-02T14:22:00Z">
        <w:r w:rsidR="00A8320C">
          <w:t xml:space="preserve"> as cautionary tales</w:t>
        </w:r>
      </w:ins>
      <w:ins w:id="147" w:author="Ian Hussey" w:date="2023-01-02T14:23:00Z">
        <w:r w:rsidR="00A8320C">
          <w:t xml:space="preserve"> in </w:t>
        </w:r>
      </w:ins>
      <w:ins w:id="148" w:author="Ian Hussey" w:date="2023-01-02T14:24:00Z">
        <w:r w:rsidR="00A8320C">
          <w:t xml:space="preserve">psychological </w:t>
        </w:r>
      </w:ins>
      <w:ins w:id="149" w:author="Ian Hussey" w:date="2023-01-02T14:23:00Z">
        <w:r w:rsidR="00A8320C">
          <w:t>measurement</w:t>
        </w:r>
      </w:ins>
      <w:ins w:id="150" w:author="Ian Hussey" w:date="2023-01-02T14:20:00Z">
        <w:r w:rsidR="00A8320C">
          <w:t xml:space="preserve">: a laboratory procedure </w:t>
        </w:r>
      </w:ins>
      <w:ins w:id="151" w:author="Ian Hussey" w:date="2023-01-02T14:23:00Z">
        <w:r w:rsidR="00A8320C">
          <w:t xml:space="preserve">that researchers </w:t>
        </w:r>
      </w:ins>
      <w:ins w:id="152" w:author="Ian Hussey" w:date="2023-01-02T14:20:00Z">
        <w:r w:rsidR="00A8320C">
          <w:t>use</w:t>
        </w:r>
      </w:ins>
      <w:ins w:id="153" w:author="Ian Hussey" w:date="2023-01-02T14:23:00Z">
        <w:r w:rsidR="00A8320C">
          <w:t>d</w:t>
        </w:r>
      </w:ins>
      <w:ins w:id="154" w:author="Ian Hussey" w:date="2023-01-02T14:20:00Z">
        <w:r w:rsidR="00A8320C">
          <w:t xml:space="preserve"> to </w:t>
        </w:r>
      </w:ins>
      <w:ins w:id="155" w:author="Ian Hussey" w:date="2023-01-02T14:21:00Z">
        <w:r w:rsidR="00A8320C">
          <w:t xml:space="preserve">make </w:t>
        </w:r>
      </w:ins>
      <w:ins w:id="156" w:author="Ian Hussey" w:date="2023-01-02T14:18:00Z">
        <w:r w:rsidR="00A8320C">
          <w:t xml:space="preserve">substantive conclusions </w:t>
        </w:r>
      </w:ins>
      <w:ins w:id="157" w:author="Ian Hussey" w:date="2023-01-02T14:24:00Z">
        <w:r w:rsidR="00A8320C">
          <w:t xml:space="preserve">without </w:t>
        </w:r>
      </w:ins>
      <w:ins w:id="158" w:author="Ian Hussey" w:date="2023-01-02T14:19:00Z">
        <w:r w:rsidR="00A8320C">
          <w:t>first ensur</w:t>
        </w:r>
      </w:ins>
      <w:ins w:id="159" w:author="Ian Hussey" w:date="2023-01-02T14:24:00Z">
        <w:r w:rsidR="00A8320C">
          <w:t>ing</w:t>
        </w:r>
      </w:ins>
      <w:ins w:id="160" w:author="Ian Hussey" w:date="2023-01-02T14:19:00Z">
        <w:r w:rsidR="00A8320C">
          <w:t xml:space="preserve"> that it had adequate measurement properties </w:t>
        </w:r>
      </w:ins>
      <w:ins w:id="161" w:author="Ian Hussey" w:date="2023-01-02T14:21:00Z">
        <w:r w:rsidR="00A8320C">
          <w:t>to do so</w:t>
        </w:r>
      </w:ins>
      <w:ins w:id="162" w:author="Ian Hussey" w:date="2023-01-02T14:22:00Z">
        <w:r w:rsidR="00A8320C">
          <w:t>.</w:t>
        </w:r>
      </w:ins>
      <w:ins w:id="163" w:author="Ian Hussey" w:date="2023-01-02T14:21:00Z">
        <w:r w:rsidR="00A8320C" w:rsidDel="00A8320C">
          <w:t xml:space="preserve"> </w:t>
        </w:r>
      </w:ins>
      <w:del w:id="164" w:author="Ian Hussey" w:date="2023-01-02T14:19:00Z">
        <w:r w:rsidR="00A8320C" w:rsidDel="00A8320C">
          <w:fldChar w:fldCharType="begin"/>
        </w:r>
        <w:r w:rsidR="00A8320C" w:rsidDel="00A8320C">
          <w:delInstrText xml:space="preserve"> ADDIN ZOTERO_ITEM CSL_CITATION {"citationID":"kyB2YiCz","properties":{"formattedCitation":"(Lilienfeld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N."}],"issued":{"date-parts":[["2020"]]}},"label":"page"}],"schema":"https://github.com/citation-style-language/schema/raw/master/csl-citation.json"} </w:delInstrText>
        </w:r>
        <w:r w:rsidR="00A8320C" w:rsidDel="00A8320C">
          <w:fldChar w:fldCharType="separate"/>
        </w:r>
        <w:r w:rsidR="00A8320C" w:rsidDel="00A8320C">
          <w:rPr>
            <w:noProof/>
          </w:rPr>
          <w:delText>(Lilienfeld &amp; Strother, 2020)</w:delText>
        </w:r>
        <w:r w:rsidR="00A8320C" w:rsidDel="00A8320C">
          <w:fldChar w:fldCharType="end"/>
        </w:r>
      </w:del>
    </w:p>
    <w:p w14:paraId="5EED5C54" w14:textId="77777777" w:rsidR="00881B8D" w:rsidRDefault="00881B8D" w:rsidP="00881B8D">
      <w:pPr>
        <w:pStyle w:val="Heading1"/>
      </w:pPr>
      <w:r>
        <w:t>Author notes</w:t>
      </w:r>
    </w:p>
    <w:p w14:paraId="52FBEA11" w14:textId="77777777" w:rsidR="00881B8D" w:rsidRDefault="00881B8D" w:rsidP="00881B8D">
      <w:pPr>
        <w:pStyle w:val="Heading2"/>
      </w:pPr>
      <w:r>
        <w:t>Funding</w:t>
      </w:r>
    </w:p>
    <w:p w14:paraId="254F6911" w14:textId="77777777" w:rsidR="00881B8D" w:rsidRDefault="00881B8D" w:rsidP="00881B8D">
      <w:r w:rsidRPr="00B6054D">
        <w:t>IH was supported by Ghent University grant 01P05517 and the META-REP Priority Program of the German Research Foundation (#464488178).</w:t>
      </w:r>
    </w:p>
    <w:p w14:paraId="727E7150" w14:textId="77777777" w:rsidR="00881B8D" w:rsidRDefault="00881B8D" w:rsidP="00881B8D">
      <w:pPr>
        <w:pStyle w:val="Heading2"/>
      </w:pPr>
      <w:r>
        <w:t>Conflict of interest</w:t>
      </w:r>
    </w:p>
    <w:p w14:paraId="19369B37" w14:textId="0DAAF41E" w:rsidR="00881B8D" w:rsidRPr="00DC27E9" w:rsidRDefault="00881B8D" w:rsidP="00881B8D">
      <w:r>
        <w:t>None.</w:t>
      </w:r>
    </w:p>
    <w:p w14:paraId="52E3079E" w14:textId="77777777" w:rsidR="00AD1F7D" w:rsidRPr="00D63ACE" w:rsidRDefault="00AD1F7D" w:rsidP="002C2E48">
      <w:pPr>
        <w:pStyle w:val="Heading1"/>
      </w:pPr>
      <w:r w:rsidRPr="00D63ACE">
        <w:t>References</w:t>
      </w:r>
    </w:p>
    <w:p w14:paraId="521CA1EA" w14:textId="77777777" w:rsidR="00A8320C" w:rsidRPr="00A8320C" w:rsidRDefault="00AD1F7D" w:rsidP="00A8320C">
      <w:pPr>
        <w:pStyle w:val="Bibliography"/>
        <w:rPr>
          <w:rFonts w:cs="CMU Serif Roman"/>
          <w:lang w:val="en-GB"/>
        </w:rPr>
      </w:pPr>
      <w:r>
        <w:fldChar w:fldCharType="begin"/>
      </w:r>
      <w:r>
        <w:instrText xml:space="preserve"> ADDIN ZOTERO_BIBL {"uncited":[],"omitted":[],"custom":[]} CSL_BIBLIOGRAPHY </w:instrText>
      </w:r>
      <w:r>
        <w:fldChar w:fldCharType="separate"/>
      </w:r>
      <w:r w:rsidR="00A8320C" w:rsidRPr="00A8320C">
        <w:rPr>
          <w:rFonts w:cs="CMU Serif Roman"/>
          <w:lang w:val="en-GB"/>
        </w:rPr>
        <w:t xml:space="preserve">Barnes-Holmes, D., Barnes-Holmes, Y., Stewart, I., &amp; Boles, S. (2010). A sketch of the Implicit Relational Assessment Procedure (IRAP) and the Relational Elaboration and Coherence (REC) model. </w:t>
      </w:r>
      <w:r w:rsidR="00A8320C" w:rsidRPr="00A8320C">
        <w:rPr>
          <w:rFonts w:cs="CMU Serif Roman"/>
          <w:i/>
          <w:iCs/>
          <w:lang w:val="en-GB"/>
        </w:rPr>
        <w:t>The Psychological Record</w:t>
      </w:r>
      <w:r w:rsidR="00A8320C" w:rsidRPr="00A8320C">
        <w:rPr>
          <w:rFonts w:cs="CMU Serif Roman"/>
          <w:lang w:val="en-GB"/>
        </w:rPr>
        <w:t xml:space="preserve">, </w:t>
      </w:r>
      <w:r w:rsidR="00A8320C" w:rsidRPr="00A8320C">
        <w:rPr>
          <w:rFonts w:cs="CMU Serif Roman"/>
          <w:i/>
          <w:iCs/>
          <w:lang w:val="en-GB"/>
        </w:rPr>
        <w:t>60</w:t>
      </w:r>
      <w:r w:rsidR="00A8320C" w:rsidRPr="00A8320C">
        <w:rPr>
          <w:rFonts w:cs="CMU Serif Roman"/>
          <w:lang w:val="en-GB"/>
        </w:rPr>
        <w:t>, 527–542.</w:t>
      </w:r>
    </w:p>
    <w:p w14:paraId="2F7C7CD4" w14:textId="77777777" w:rsidR="00A8320C" w:rsidRPr="00A8320C" w:rsidRDefault="00A8320C" w:rsidP="00A8320C">
      <w:pPr>
        <w:pStyle w:val="Bibliography"/>
        <w:rPr>
          <w:rFonts w:cs="CMU Serif Roman"/>
          <w:lang w:val="en-GB"/>
        </w:rPr>
      </w:pPr>
      <w:r w:rsidRPr="00A8320C">
        <w:rPr>
          <w:rFonts w:cs="CMU Serif Roman"/>
          <w:lang w:val="en-GB"/>
        </w:rPr>
        <w:t xml:space="preserve">Barnes-Holmes, D., &amp; Harte, C. (2022). The IRAP as a Measure of Implicit Cognition: A Case of Frankenstein’s Monster. </w:t>
      </w:r>
      <w:r w:rsidRPr="00A8320C">
        <w:rPr>
          <w:rFonts w:cs="CMU Serif Roman"/>
          <w:i/>
          <w:iCs/>
          <w:lang w:val="en-GB"/>
        </w:rPr>
        <w:t>Perspectives on Behavior Science</w:t>
      </w:r>
      <w:r w:rsidRPr="00A8320C">
        <w:rPr>
          <w:rFonts w:cs="CMU Serif Roman"/>
          <w:lang w:val="en-GB"/>
        </w:rPr>
        <w:t>. https://doi.org/10.1007/s40614-022-00352-z</w:t>
      </w:r>
    </w:p>
    <w:p w14:paraId="55CD9D4B" w14:textId="77777777" w:rsidR="00A8320C" w:rsidRPr="00A8320C" w:rsidRDefault="00A8320C" w:rsidP="00A8320C">
      <w:pPr>
        <w:pStyle w:val="Bibliography"/>
        <w:rPr>
          <w:rFonts w:cs="CMU Serif Roman"/>
          <w:lang w:val="en-GB"/>
        </w:rPr>
      </w:pPr>
      <w:r w:rsidRPr="00A8320C">
        <w:rPr>
          <w:rFonts w:cs="CMU Serif Roman"/>
          <w:lang w:val="en-GB"/>
        </w:rPr>
        <w:t xml:space="preserve">De Schryver, M., Hussey, I., De Neve, J., Cartwright, A., &amp; Barnes-Holmes, D. (2018). The PIIRAP: An alternative scoring algorithm for the IRAP using a probabilistic semiparametric effect size measure. </w:t>
      </w:r>
      <w:r w:rsidRPr="00A8320C">
        <w:rPr>
          <w:rFonts w:cs="CMU Serif Roman"/>
          <w:i/>
          <w:iCs/>
          <w:lang w:val="en-GB"/>
        </w:rPr>
        <w:t>Journal of Contextual Behavioral Science</w:t>
      </w:r>
      <w:r w:rsidRPr="00A8320C">
        <w:rPr>
          <w:rFonts w:cs="CMU Serif Roman"/>
          <w:lang w:val="en-GB"/>
        </w:rPr>
        <w:t xml:space="preserve">, </w:t>
      </w:r>
      <w:r w:rsidRPr="00A8320C">
        <w:rPr>
          <w:rFonts w:cs="CMU Serif Roman"/>
          <w:i/>
          <w:iCs/>
          <w:lang w:val="en-GB"/>
        </w:rPr>
        <w:t>7</w:t>
      </w:r>
      <w:r w:rsidRPr="00A8320C">
        <w:rPr>
          <w:rFonts w:cs="CMU Serif Roman"/>
          <w:lang w:val="en-GB"/>
        </w:rPr>
        <w:t>, 97–103. https://doi.org/10.1016/j.jcbs.2018.01.001</w:t>
      </w:r>
    </w:p>
    <w:p w14:paraId="4C181CA3" w14:textId="77777777" w:rsidR="00A8320C" w:rsidRPr="00A8320C" w:rsidRDefault="00A8320C" w:rsidP="00A8320C">
      <w:pPr>
        <w:pStyle w:val="Bibliography"/>
        <w:rPr>
          <w:rFonts w:cs="CMU Serif Roman"/>
          <w:lang w:val="en-GB"/>
        </w:rPr>
      </w:pPr>
      <w:r w:rsidRPr="00A8320C">
        <w:rPr>
          <w:rFonts w:cs="CMU Serif Roman"/>
          <w:lang w:val="en-GB"/>
        </w:rPr>
        <w:t xml:space="preserve">Devezer, B., Navarro, D. J., Vandekerckhove, J., &amp; Buzbas, E. O. (2020). The case for formal methodology in scientific reform. </w:t>
      </w:r>
      <w:r w:rsidRPr="00A8320C">
        <w:rPr>
          <w:rFonts w:cs="CMU Serif Roman"/>
          <w:i/>
          <w:iCs/>
          <w:lang w:val="en-GB"/>
        </w:rPr>
        <w:t>Preprint</w:t>
      </w:r>
      <w:r w:rsidRPr="00A8320C">
        <w:rPr>
          <w:rFonts w:cs="CMU Serif Roman"/>
          <w:lang w:val="en-GB"/>
        </w:rPr>
        <w:t>. https://doi.org/10.1101/2020.04.26.048306</w:t>
      </w:r>
    </w:p>
    <w:p w14:paraId="540F839D" w14:textId="77777777" w:rsidR="00A8320C" w:rsidRPr="00A8320C" w:rsidRDefault="00A8320C" w:rsidP="00A8320C">
      <w:pPr>
        <w:pStyle w:val="Bibliography"/>
        <w:rPr>
          <w:rFonts w:cs="CMU Serif Roman"/>
          <w:lang w:val="en-GB"/>
        </w:rPr>
      </w:pPr>
      <w:r w:rsidRPr="00A8320C">
        <w:rPr>
          <w:rFonts w:cs="CMU Serif Roman"/>
          <w:lang w:val="en-GB"/>
        </w:rPr>
        <w:t xml:space="preserve">Drake, C. E., Kramer, S., Sain, T., Swiatek, R., Kohn, K., &amp; Murphy, M. (2015). Exploring the reliability and convergent validity of implicit racial evaluations. </w:t>
      </w:r>
      <w:r w:rsidRPr="00A8320C">
        <w:rPr>
          <w:rFonts w:cs="CMU Serif Roman"/>
          <w:i/>
          <w:iCs/>
          <w:lang w:val="en-GB"/>
        </w:rPr>
        <w:t>Behavior and Social Issues</w:t>
      </w:r>
      <w:r w:rsidRPr="00A8320C">
        <w:rPr>
          <w:rFonts w:cs="CMU Serif Roman"/>
          <w:lang w:val="en-GB"/>
        </w:rPr>
        <w:t xml:space="preserve">, </w:t>
      </w:r>
      <w:r w:rsidRPr="00A8320C">
        <w:rPr>
          <w:rFonts w:cs="CMU Serif Roman"/>
          <w:i/>
          <w:iCs/>
          <w:lang w:val="en-GB"/>
        </w:rPr>
        <w:t>24</w:t>
      </w:r>
      <w:r w:rsidRPr="00A8320C">
        <w:rPr>
          <w:rFonts w:cs="CMU Serif Roman"/>
          <w:lang w:val="en-GB"/>
        </w:rPr>
        <w:t>. https://doi.org/10.5210/bsi.v24i0.5496</w:t>
      </w:r>
    </w:p>
    <w:p w14:paraId="7238F52D" w14:textId="77777777" w:rsidR="00A8320C" w:rsidRPr="00A8320C" w:rsidRDefault="00A8320C" w:rsidP="00A8320C">
      <w:pPr>
        <w:pStyle w:val="Bibliography"/>
        <w:rPr>
          <w:rFonts w:cs="CMU Serif Roman"/>
          <w:lang w:val="en-GB"/>
        </w:rPr>
      </w:pPr>
      <w:r w:rsidRPr="00A8320C">
        <w:rPr>
          <w:rFonts w:cs="CMU Serif Roman"/>
          <w:lang w:val="en-GB"/>
        </w:rPr>
        <w:t xml:space="preserve">Drake, C. E., Primeaux, S., &amp; Thomas, J. (2018). Comparing Implicit Gender Stereotypes Between Women and Men with the Implicit Relational Assessment Procedure. </w:t>
      </w:r>
      <w:r w:rsidRPr="00A8320C">
        <w:rPr>
          <w:rFonts w:cs="CMU Serif Roman"/>
          <w:i/>
          <w:iCs/>
          <w:lang w:val="en-GB"/>
        </w:rPr>
        <w:t>Gender Issues</w:t>
      </w:r>
      <w:r w:rsidRPr="00A8320C">
        <w:rPr>
          <w:rFonts w:cs="CMU Serif Roman"/>
          <w:lang w:val="en-GB"/>
        </w:rPr>
        <w:t xml:space="preserve">, </w:t>
      </w:r>
      <w:r w:rsidRPr="00A8320C">
        <w:rPr>
          <w:rFonts w:cs="CMU Serif Roman"/>
          <w:i/>
          <w:iCs/>
          <w:lang w:val="en-GB"/>
        </w:rPr>
        <w:t>35</w:t>
      </w:r>
      <w:r w:rsidRPr="00A8320C">
        <w:rPr>
          <w:rFonts w:cs="CMU Serif Roman"/>
          <w:lang w:val="en-GB"/>
        </w:rPr>
        <w:t>(1), 3–20. https://doi.org/10.1007/s12147-017-9189-6</w:t>
      </w:r>
    </w:p>
    <w:p w14:paraId="0E22A2B5" w14:textId="77777777" w:rsidR="00A8320C" w:rsidRPr="00A8320C" w:rsidRDefault="00A8320C" w:rsidP="00A8320C">
      <w:pPr>
        <w:pStyle w:val="Bibliography"/>
        <w:rPr>
          <w:rFonts w:cs="CMU Serif Roman"/>
          <w:lang w:val="en-GB"/>
        </w:rPr>
      </w:pPr>
      <w:r w:rsidRPr="00A8320C">
        <w:rPr>
          <w:rFonts w:cs="CMU Serif Roman"/>
          <w:lang w:val="en-GB"/>
        </w:rPr>
        <w:t xml:space="preserve">Drake, C. E., Seymour, K. H., &amp; Habib, R. (2016). Testing the IRAP: Exploring the Reliability and Fakability of an Idiographic Approach to Interpersonal Attitudes. </w:t>
      </w:r>
      <w:r w:rsidRPr="00A8320C">
        <w:rPr>
          <w:rFonts w:cs="CMU Serif Roman"/>
          <w:i/>
          <w:iCs/>
          <w:lang w:val="en-GB"/>
        </w:rPr>
        <w:t>The Psychological Record</w:t>
      </w:r>
      <w:r w:rsidRPr="00A8320C">
        <w:rPr>
          <w:rFonts w:cs="CMU Serif Roman"/>
          <w:lang w:val="en-GB"/>
        </w:rPr>
        <w:t xml:space="preserve">, </w:t>
      </w:r>
      <w:r w:rsidRPr="00A8320C">
        <w:rPr>
          <w:rFonts w:cs="CMU Serif Roman"/>
          <w:i/>
          <w:iCs/>
          <w:lang w:val="en-GB"/>
        </w:rPr>
        <w:t>66</w:t>
      </w:r>
      <w:r w:rsidRPr="00A8320C">
        <w:rPr>
          <w:rFonts w:cs="CMU Serif Roman"/>
          <w:lang w:val="en-GB"/>
        </w:rPr>
        <w:t>(1), 153–163. https://doi.org/10.1007/s40732-015-0160-1</w:t>
      </w:r>
    </w:p>
    <w:p w14:paraId="61C8A7D5" w14:textId="77777777" w:rsidR="00A8320C" w:rsidRPr="00A8320C" w:rsidRDefault="00A8320C" w:rsidP="00A8320C">
      <w:pPr>
        <w:pStyle w:val="Bibliography"/>
        <w:rPr>
          <w:rFonts w:cs="CMU Serif Roman"/>
          <w:lang w:val="en-GB"/>
        </w:rPr>
      </w:pPr>
      <w:r w:rsidRPr="00A8320C">
        <w:rPr>
          <w:rFonts w:cs="CMU Serif Roman"/>
          <w:lang w:val="en-GB"/>
        </w:rPr>
        <w:t xml:space="preserve">Finn, M., Barnes-Holmes, D., Hussey, I., &amp; Graddy, J. (2016). Exploring the Behavioral Dynamics of the Implicit Relational Assessment Procedure: The Impact of Three Types of Introductory Rules. </w:t>
      </w:r>
      <w:r w:rsidRPr="00A8320C">
        <w:rPr>
          <w:rFonts w:cs="CMU Serif Roman"/>
          <w:i/>
          <w:iCs/>
          <w:lang w:val="en-GB"/>
        </w:rPr>
        <w:t>The Psychological Record</w:t>
      </w:r>
      <w:r w:rsidRPr="00A8320C">
        <w:rPr>
          <w:rFonts w:cs="CMU Serif Roman"/>
          <w:lang w:val="en-GB"/>
        </w:rPr>
        <w:t>, 1–13.</w:t>
      </w:r>
    </w:p>
    <w:p w14:paraId="69DB8B6A" w14:textId="77777777" w:rsidR="00A8320C" w:rsidRPr="00A8320C" w:rsidRDefault="00A8320C" w:rsidP="00A8320C">
      <w:pPr>
        <w:pStyle w:val="Bibliography"/>
        <w:rPr>
          <w:rFonts w:cs="CMU Serif Roman"/>
          <w:lang w:val="en-GB"/>
        </w:rPr>
      </w:pPr>
      <w:r w:rsidRPr="00A8320C">
        <w:rPr>
          <w:rFonts w:cs="CMU Serif Roman"/>
          <w:lang w:val="en-GB"/>
        </w:rPr>
        <w:t xml:space="preserve">Flake, J. K., &amp; Fried, E. I. (2020). Measurement Schmeasurement: Questionable Measurement Practices and How to Avoid Them. </w:t>
      </w:r>
      <w:r w:rsidRPr="00A8320C">
        <w:rPr>
          <w:rFonts w:cs="CMU Serif Roman"/>
          <w:i/>
          <w:iCs/>
          <w:lang w:val="en-GB"/>
        </w:rPr>
        <w:t>Advances in Methods and Practices in Psychological Science</w:t>
      </w:r>
      <w:r w:rsidRPr="00A8320C">
        <w:rPr>
          <w:rFonts w:cs="CMU Serif Roman"/>
          <w:lang w:val="en-GB"/>
        </w:rPr>
        <w:t xml:space="preserve">, </w:t>
      </w:r>
      <w:r w:rsidRPr="00A8320C">
        <w:rPr>
          <w:rFonts w:cs="CMU Serif Roman"/>
          <w:i/>
          <w:iCs/>
          <w:lang w:val="en-GB"/>
        </w:rPr>
        <w:lastRenderedPageBreak/>
        <w:t>3</w:t>
      </w:r>
      <w:r w:rsidRPr="00A8320C">
        <w:rPr>
          <w:rFonts w:cs="CMU Serif Roman"/>
          <w:lang w:val="en-GB"/>
        </w:rPr>
        <w:t>(4), 456–465. https://doi.org/10.1177/2515245920952393</w:t>
      </w:r>
    </w:p>
    <w:p w14:paraId="26805712" w14:textId="77777777" w:rsidR="00A8320C" w:rsidRPr="00A8320C" w:rsidRDefault="00A8320C" w:rsidP="00A8320C">
      <w:pPr>
        <w:pStyle w:val="Bibliography"/>
        <w:rPr>
          <w:rFonts w:cs="CMU Serif Roman"/>
          <w:lang w:val="en-GB"/>
        </w:rPr>
      </w:pPr>
      <w:r w:rsidRPr="00A8320C">
        <w:rPr>
          <w:rFonts w:cs="CMU Serif Roman"/>
          <w:lang w:val="en-GB"/>
        </w:rPr>
        <w:t xml:space="preserve">Gawronski, B., &amp; De Houwer, J. (2011). Implicit measures in social and personality psychology. In C. M. Judd (Ed.), </w:t>
      </w:r>
      <w:r w:rsidRPr="00A8320C">
        <w:rPr>
          <w:rFonts w:cs="CMU Serif Roman"/>
          <w:i/>
          <w:iCs/>
          <w:lang w:val="en-GB"/>
        </w:rPr>
        <w:t>Handbook of research methods in social and personality psychology</w:t>
      </w:r>
      <w:r w:rsidRPr="00A8320C">
        <w:rPr>
          <w:rFonts w:cs="CMU Serif Roman"/>
          <w:lang w:val="en-GB"/>
        </w:rPr>
        <w:t xml:space="preserve"> (Vol. 2). Cambridge University Press. 10.1017/CBO9780511996481.016</w:t>
      </w:r>
    </w:p>
    <w:p w14:paraId="24992728" w14:textId="77777777" w:rsidR="00A8320C" w:rsidRPr="00A8320C" w:rsidRDefault="00A8320C" w:rsidP="00A8320C">
      <w:pPr>
        <w:pStyle w:val="Bibliography"/>
        <w:rPr>
          <w:rFonts w:cs="CMU Serif Roman"/>
          <w:lang w:val="en-GB"/>
        </w:rPr>
      </w:pPr>
      <w:r w:rsidRPr="00A8320C">
        <w:rPr>
          <w:rFonts w:cs="CMU Serif Roman"/>
          <w:lang w:val="en-GB"/>
        </w:rPr>
        <w:t xml:space="preserve">Golijani-Moghaddam, N., Hart, A., &amp; Dawson, D. L. (2013). The Implicit Relational Assessment Procedure: Emerging reliability and validity data. </w:t>
      </w:r>
      <w:r w:rsidRPr="00A8320C">
        <w:rPr>
          <w:rFonts w:cs="CMU Serif Roman"/>
          <w:i/>
          <w:iCs/>
          <w:lang w:val="en-GB"/>
        </w:rPr>
        <w:t>Journal of Contextual Behavioral Science</w:t>
      </w:r>
      <w:r w:rsidRPr="00A8320C">
        <w:rPr>
          <w:rFonts w:cs="CMU Serif Roman"/>
          <w:lang w:val="en-GB"/>
        </w:rPr>
        <w:t xml:space="preserve">, </w:t>
      </w:r>
      <w:r w:rsidRPr="00A8320C">
        <w:rPr>
          <w:rFonts w:cs="CMU Serif Roman"/>
          <w:i/>
          <w:iCs/>
          <w:lang w:val="en-GB"/>
        </w:rPr>
        <w:t>2</w:t>
      </w:r>
      <w:r w:rsidRPr="00A8320C">
        <w:rPr>
          <w:rFonts w:cs="CMU Serif Roman"/>
          <w:lang w:val="en-GB"/>
        </w:rPr>
        <w:t>(3–4), 105–119. https://doi.org/10.1016/j.jcbs.2013.05.002</w:t>
      </w:r>
    </w:p>
    <w:p w14:paraId="227FE64D" w14:textId="77777777" w:rsidR="00A8320C" w:rsidRPr="00A8320C" w:rsidRDefault="00A8320C" w:rsidP="00A8320C">
      <w:pPr>
        <w:pStyle w:val="Bibliography"/>
        <w:rPr>
          <w:rFonts w:cs="CMU Serif Roman"/>
          <w:lang w:val="en-GB"/>
        </w:rPr>
      </w:pPr>
      <w:r w:rsidRPr="00A8320C">
        <w:rPr>
          <w:rFonts w:cs="CMU Serif Roman"/>
          <w:lang w:val="en-GB"/>
        </w:rPr>
        <w:t xml:space="preserve">Greenwald, A. G., &amp; Banaji, M. R. (1995). Implicit social cognition: Attitudes, self-esteem, and stereotypes. </w:t>
      </w:r>
      <w:r w:rsidRPr="00A8320C">
        <w:rPr>
          <w:rFonts w:cs="CMU Serif Roman"/>
          <w:i/>
          <w:iCs/>
          <w:lang w:val="en-GB"/>
        </w:rPr>
        <w:t>Psychological Review</w:t>
      </w:r>
      <w:r w:rsidRPr="00A8320C">
        <w:rPr>
          <w:rFonts w:cs="CMU Serif Roman"/>
          <w:lang w:val="en-GB"/>
        </w:rPr>
        <w:t xml:space="preserve">, </w:t>
      </w:r>
      <w:r w:rsidRPr="00A8320C">
        <w:rPr>
          <w:rFonts w:cs="CMU Serif Roman"/>
          <w:i/>
          <w:iCs/>
          <w:lang w:val="en-GB"/>
        </w:rPr>
        <w:t>102</w:t>
      </w:r>
      <w:r w:rsidRPr="00A8320C">
        <w:rPr>
          <w:rFonts w:cs="CMU Serif Roman"/>
          <w:lang w:val="en-GB"/>
        </w:rPr>
        <w:t>(1), 4.</w:t>
      </w:r>
    </w:p>
    <w:p w14:paraId="1FB2D75D" w14:textId="77777777" w:rsidR="00A8320C" w:rsidRPr="00A8320C" w:rsidRDefault="00A8320C" w:rsidP="00A8320C">
      <w:pPr>
        <w:pStyle w:val="Bibliography"/>
        <w:rPr>
          <w:rFonts w:cs="CMU Serif Roman"/>
          <w:lang w:val="en-GB"/>
        </w:rPr>
      </w:pPr>
      <w:r w:rsidRPr="00A8320C">
        <w:rPr>
          <w:rFonts w:cs="CMU Serif Roman"/>
          <w:lang w:val="en-GB"/>
        </w:rPr>
        <w:t xml:space="preserve">Greenwald, A. G., &amp; Lai, C. K. (2020). Implicit Social Cognition. </w:t>
      </w:r>
      <w:r w:rsidRPr="00A8320C">
        <w:rPr>
          <w:rFonts w:cs="CMU Serif Roman"/>
          <w:i/>
          <w:iCs/>
          <w:lang w:val="en-GB"/>
        </w:rPr>
        <w:t>Annual Review of Psychology</w:t>
      </w:r>
      <w:r w:rsidRPr="00A8320C">
        <w:rPr>
          <w:rFonts w:cs="CMU Serif Roman"/>
          <w:lang w:val="en-GB"/>
        </w:rPr>
        <w:t xml:space="preserve">, </w:t>
      </w:r>
      <w:r w:rsidRPr="00A8320C">
        <w:rPr>
          <w:rFonts w:cs="CMU Serif Roman"/>
          <w:i/>
          <w:iCs/>
          <w:lang w:val="en-GB"/>
        </w:rPr>
        <w:t>71</w:t>
      </w:r>
      <w:r w:rsidRPr="00A8320C">
        <w:rPr>
          <w:rFonts w:cs="CMU Serif Roman"/>
          <w:lang w:val="en-GB"/>
        </w:rPr>
        <w:t>(1), 419–445. https://doi.org/10.1146/annurev-psych-010419-050837</w:t>
      </w:r>
    </w:p>
    <w:p w14:paraId="2AFCD7E3" w14:textId="77777777" w:rsidR="00A8320C" w:rsidRPr="00A8320C" w:rsidRDefault="00A8320C" w:rsidP="00A8320C">
      <w:pPr>
        <w:pStyle w:val="Bibliography"/>
        <w:rPr>
          <w:rFonts w:cs="CMU Serif Roman"/>
          <w:lang w:val="en-GB"/>
        </w:rPr>
      </w:pPr>
      <w:r w:rsidRPr="00A8320C">
        <w:rPr>
          <w:rFonts w:cs="CMU Serif Roman"/>
          <w:lang w:val="en-GB"/>
        </w:rPr>
        <w:t xml:space="preserve">Greenwald, A. G., McGhee, D. E., &amp; Schwartz, J. L. (1998). Measuring individual differences in implicit cognition: The Implicit Association Test. </w:t>
      </w:r>
      <w:r w:rsidRPr="00A8320C">
        <w:rPr>
          <w:rFonts w:cs="CMU Serif Roman"/>
          <w:i/>
          <w:iCs/>
          <w:lang w:val="en-GB"/>
        </w:rPr>
        <w:t>Journal of Personality and Social Psychology</w:t>
      </w:r>
      <w:r w:rsidRPr="00A8320C">
        <w:rPr>
          <w:rFonts w:cs="CMU Serif Roman"/>
          <w:lang w:val="en-GB"/>
        </w:rPr>
        <w:t xml:space="preserve">, </w:t>
      </w:r>
      <w:r w:rsidRPr="00A8320C">
        <w:rPr>
          <w:rFonts w:cs="CMU Serif Roman"/>
          <w:i/>
          <w:iCs/>
          <w:lang w:val="en-GB"/>
        </w:rPr>
        <w:t>74</w:t>
      </w:r>
      <w:r w:rsidRPr="00A8320C">
        <w:rPr>
          <w:rFonts w:cs="CMU Serif Roman"/>
          <w:lang w:val="en-GB"/>
        </w:rPr>
        <w:t>(6), 1464–1480. https://doi.org/10.1037/0022-3514.74.6.1464</w:t>
      </w:r>
    </w:p>
    <w:p w14:paraId="40F2F5C8" w14:textId="77777777" w:rsidR="00A8320C" w:rsidRPr="00A8320C" w:rsidRDefault="00A8320C" w:rsidP="00A8320C">
      <w:pPr>
        <w:pStyle w:val="Bibliography"/>
        <w:rPr>
          <w:rFonts w:cs="CMU Serif Roman"/>
          <w:lang w:val="en-GB"/>
        </w:rPr>
      </w:pPr>
      <w:r w:rsidRPr="00A8320C">
        <w:rPr>
          <w:rFonts w:cs="CMU Serif Roman"/>
          <w:lang w:val="en-GB"/>
        </w:rPr>
        <w:t xml:space="preserve">Hussey, I. (2020). The IRAP is not suitable for individual use. </w:t>
      </w:r>
      <w:r w:rsidRPr="00A8320C">
        <w:rPr>
          <w:rFonts w:cs="CMU Serif Roman"/>
          <w:i/>
          <w:iCs/>
          <w:lang w:val="en-GB"/>
        </w:rPr>
        <w:t>Preprint</w:t>
      </w:r>
      <w:r w:rsidRPr="00A8320C">
        <w:rPr>
          <w:rFonts w:cs="CMU Serif Roman"/>
          <w:lang w:val="en-GB"/>
        </w:rPr>
        <w:t>. https://doi.org/10.31234/osf.io/w2ygr</w:t>
      </w:r>
    </w:p>
    <w:p w14:paraId="43CBDD16" w14:textId="77777777" w:rsidR="00A8320C" w:rsidRPr="00A8320C" w:rsidRDefault="00A8320C" w:rsidP="00A8320C">
      <w:pPr>
        <w:pStyle w:val="Bibliography"/>
        <w:rPr>
          <w:rFonts w:cs="CMU Serif Roman"/>
          <w:lang w:val="en-GB"/>
        </w:rPr>
      </w:pPr>
      <w:r w:rsidRPr="00A8320C">
        <w:rPr>
          <w:rFonts w:cs="CMU Serif Roman"/>
          <w:lang w:val="en-GB"/>
        </w:rPr>
        <w:t xml:space="preserve">Hussey, I. (2022a). </w:t>
      </w:r>
      <w:r w:rsidRPr="00A8320C">
        <w:rPr>
          <w:rFonts w:cs="CMU Serif Roman"/>
          <w:i/>
          <w:iCs/>
          <w:lang w:val="en-GB"/>
        </w:rPr>
        <w:t>A reproducible systematic review of research using the Implicit Relational Assessment Procedure (IRAP)</w:t>
      </w:r>
      <w:r w:rsidRPr="00A8320C">
        <w:rPr>
          <w:rFonts w:cs="CMU Serif Roman"/>
          <w:lang w:val="en-GB"/>
        </w:rPr>
        <w:t>. https://doi.org/10.17605/OSF.IO/TNA8S</w:t>
      </w:r>
    </w:p>
    <w:p w14:paraId="7EED7040" w14:textId="77777777" w:rsidR="00A8320C" w:rsidRPr="00A8320C" w:rsidRDefault="00A8320C" w:rsidP="00A8320C">
      <w:pPr>
        <w:pStyle w:val="Bibliography"/>
        <w:rPr>
          <w:rFonts w:cs="CMU Serif Roman"/>
          <w:lang w:val="en-GB"/>
        </w:rPr>
      </w:pPr>
      <w:r w:rsidRPr="00A8320C">
        <w:rPr>
          <w:rFonts w:cs="CMU Serif Roman"/>
          <w:lang w:val="en-GB"/>
        </w:rPr>
        <w:t xml:space="preserve">Hussey, I. (2022b). </w:t>
      </w:r>
      <w:r w:rsidRPr="00A8320C">
        <w:rPr>
          <w:rFonts w:cs="CMU Serif Roman"/>
          <w:i/>
          <w:iCs/>
          <w:lang w:val="en-GB"/>
        </w:rPr>
        <w:t>Reply to Barnes-Holmes &amp; Harte (2022) “The IRAP as a Measure of Implicit Cognition: A Case of Frankenstein’s Monster.”</w:t>
      </w:r>
      <w:r w:rsidRPr="00A8320C">
        <w:rPr>
          <w:rFonts w:cs="CMU Serif Roman"/>
          <w:lang w:val="en-GB"/>
        </w:rPr>
        <w:t xml:space="preserve"> PsyArXiv. https://doi.org/10.31234/osf.io/qmg6s</w:t>
      </w:r>
    </w:p>
    <w:p w14:paraId="75F85097" w14:textId="77777777" w:rsidR="00A8320C" w:rsidRPr="00A8320C" w:rsidRDefault="00A8320C" w:rsidP="00A8320C">
      <w:pPr>
        <w:pStyle w:val="Bibliography"/>
        <w:rPr>
          <w:rFonts w:cs="CMU Serif Roman"/>
          <w:lang w:val="en-GB"/>
        </w:rPr>
      </w:pPr>
      <w:r w:rsidRPr="00A8320C">
        <w:rPr>
          <w:rFonts w:cs="CMU Serif Roman"/>
          <w:lang w:val="en-GB"/>
        </w:rPr>
        <w:t xml:space="preserve">Hussey, I., Daly, T., &amp; Barnes-Holmes, D. (2015). Life is Good, But Death Ain’t Bad Either: Counter-Intuitive Implicit Biases to Death in a Normative Population. </w:t>
      </w:r>
      <w:r w:rsidRPr="00A8320C">
        <w:rPr>
          <w:rFonts w:cs="CMU Serif Roman"/>
          <w:i/>
          <w:iCs/>
          <w:lang w:val="en-GB"/>
        </w:rPr>
        <w:t>The Psychological Record</w:t>
      </w:r>
      <w:r w:rsidRPr="00A8320C">
        <w:rPr>
          <w:rFonts w:cs="CMU Serif Roman"/>
          <w:lang w:val="en-GB"/>
        </w:rPr>
        <w:t xml:space="preserve">, </w:t>
      </w:r>
      <w:r w:rsidRPr="00A8320C">
        <w:rPr>
          <w:rFonts w:cs="CMU Serif Roman"/>
          <w:i/>
          <w:iCs/>
          <w:lang w:val="en-GB"/>
        </w:rPr>
        <w:t>65</w:t>
      </w:r>
      <w:r w:rsidRPr="00A8320C">
        <w:rPr>
          <w:rFonts w:cs="CMU Serif Roman"/>
          <w:lang w:val="en-GB"/>
        </w:rPr>
        <w:t>(4), 731–742. https://doi.org/10.1007/s40732-015-0142-3</w:t>
      </w:r>
    </w:p>
    <w:p w14:paraId="5238AF1C" w14:textId="77777777" w:rsidR="00A8320C" w:rsidRPr="00A8320C" w:rsidRDefault="00A8320C" w:rsidP="00A8320C">
      <w:pPr>
        <w:pStyle w:val="Bibliography"/>
        <w:rPr>
          <w:rFonts w:cs="CMU Serif Roman"/>
          <w:lang w:val="en-GB"/>
        </w:rPr>
      </w:pPr>
      <w:r w:rsidRPr="00A8320C">
        <w:rPr>
          <w:rFonts w:cs="CMU Serif Roman"/>
          <w:lang w:val="en-GB"/>
        </w:rPr>
        <w:t xml:space="preserve">Hussey, I., &amp; Hughes, S. (2020). Hidden Invalidity Among 15 Commonly Used Measures in Social and Personality Psychology. </w:t>
      </w:r>
      <w:r w:rsidRPr="00A8320C">
        <w:rPr>
          <w:rFonts w:cs="CMU Serif Roman"/>
          <w:i/>
          <w:iCs/>
          <w:lang w:val="en-GB"/>
        </w:rPr>
        <w:t>Advances in Methods and Practices in Psychological Science</w:t>
      </w:r>
      <w:r w:rsidRPr="00A8320C">
        <w:rPr>
          <w:rFonts w:cs="CMU Serif Roman"/>
          <w:lang w:val="en-GB"/>
        </w:rPr>
        <w:t>, 2515245919882903. https://doi.org/10.1177/2515245919882903</w:t>
      </w:r>
    </w:p>
    <w:p w14:paraId="63A2A18E" w14:textId="77777777" w:rsidR="00A8320C" w:rsidRPr="00A8320C" w:rsidRDefault="00A8320C" w:rsidP="00A8320C">
      <w:pPr>
        <w:pStyle w:val="Bibliography"/>
        <w:rPr>
          <w:rFonts w:cs="CMU Serif Roman"/>
          <w:lang w:val="en-GB"/>
        </w:rPr>
      </w:pPr>
      <w:r w:rsidRPr="00A8320C">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A8320C">
        <w:rPr>
          <w:rFonts w:cs="CMU Serif Roman"/>
          <w:i/>
          <w:iCs/>
          <w:lang w:val="en-GB"/>
        </w:rPr>
        <w:t xml:space="preserve">The </w:t>
      </w:r>
      <w:r w:rsidRPr="00A8320C">
        <w:rPr>
          <w:rFonts w:cs="CMU Serif Roman"/>
          <w:i/>
          <w:iCs/>
          <w:lang w:val="en-GB"/>
        </w:rPr>
        <w:t>Psychological Record</w:t>
      </w:r>
      <w:r w:rsidRPr="00A8320C">
        <w:rPr>
          <w:rFonts w:cs="CMU Serif Roman"/>
          <w:lang w:val="en-GB"/>
        </w:rPr>
        <w:t xml:space="preserve">, </w:t>
      </w:r>
      <w:r w:rsidRPr="00A8320C">
        <w:rPr>
          <w:rFonts w:cs="CMU Serif Roman"/>
          <w:i/>
          <w:iCs/>
          <w:lang w:val="en-GB"/>
        </w:rPr>
        <w:t>66</w:t>
      </w:r>
      <w:r w:rsidRPr="00A8320C">
        <w:rPr>
          <w:rFonts w:cs="CMU Serif Roman"/>
          <w:lang w:val="en-GB"/>
        </w:rPr>
        <w:t>(2), 291–299. https://doi.org/10.1007/s40732-016-0171-6</w:t>
      </w:r>
    </w:p>
    <w:p w14:paraId="711CC35D" w14:textId="77777777" w:rsidR="00A8320C" w:rsidRPr="00A8320C" w:rsidRDefault="00A8320C" w:rsidP="00A8320C">
      <w:pPr>
        <w:pStyle w:val="Bibliography"/>
        <w:rPr>
          <w:rFonts w:cs="CMU Serif Roman"/>
          <w:lang w:val="en-GB"/>
        </w:rPr>
      </w:pPr>
      <w:r w:rsidRPr="00A8320C">
        <w:rPr>
          <w:rFonts w:cs="CMU Serif Roman"/>
          <w:lang w:val="en-GB"/>
        </w:rPr>
        <w:t xml:space="preserve">Hussey, I., Thompson, M., McEnteggart, C., Barnes-Holmes, D., &amp; Barnes-Holmes, Y. (2015). Interpreting and inverting with less cursing: A guide to interpreting IRAP data. </w:t>
      </w:r>
      <w:r w:rsidRPr="00A8320C">
        <w:rPr>
          <w:rFonts w:cs="CMU Serif Roman"/>
          <w:i/>
          <w:iCs/>
          <w:lang w:val="en-GB"/>
        </w:rPr>
        <w:t>Journal of Contextual Behavioral Science</w:t>
      </w:r>
      <w:r w:rsidRPr="00A8320C">
        <w:rPr>
          <w:rFonts w:cs="CMU Serif Roman"/>
          <w:lang w:val="en-GB"/>
        </w:rPr>
        <w:t xml:space="preserve">, </w:t>
      </w:r>
      <w:r w:rsidRPr="00A8320C">
        <w:rPr>
          <w:rFonts w:cs="CMU Serif Roman"/>
          <w:i/>
          <w:iCs/>
          <w:lang w:val="en-GB"/>
        </w:rPr>
        <w:t>4</w:t>
      </w:r>
      <w:r w:rsidRPr="00A8320C">
        <w:rPr>
          <w:rFonts w:cs="CMU Serif Roman"/>
          <w:lang w:val="en-GB"/>
        </w:rPr>
        <w:t>(3), 157–162. https://doi.org/10.1016/j.jcbs.2015.05.001</w:t>
      </w:r>
    </w:p>
    <w:p w14:paraId="777FAD82" w14:textId="77777777" w:rsidR="00A8320C" w:rsidRPr="00A8320C" w:rsidRDefault="00A8320C" w:rsidP="00A8320C">
      <w:pPr>
        <w:pStyle w:val="Bibliography"/>
        <w:rPr>
          <w:rFonts w:cs="CMU Serif Roman"/>
          <w:lang w:val="en-GB"/>
        </w:rPr>
      </w:pPr>
      <w:r w:rsidRPr="00A8320C">
        <w:rPr>
          <w:rFonts w:cs="CMU Serif Roman"/>
          <w:lang w:val="en-GB"/>
        </w:rPr>
        <w:t xml:space="preserve">Lilienfeld, S. O., &amp; Strother, A. N. (2020). Psychological measurement and the replication crisis: Four sacred cows. </w:t>
      </w:r>
      <w:r w:rsidRPr="00A8320C">
        <w:rPr>
          <w:rFonts w:cs="CMU Serif Roman"/>
          <w:i/>
          <w:iCs/>
          <w:lang w:val="en-GB"/>
        </w:rPr>
        <w:t>Canadian Psychology / Psychologie Canadienne</w:t>
      </w:r>
      <w:r w:rsidRPr="00A8320C">
        <w:rPr>
          <w:rFonts w:cs="CMU Serif Roman"/>
          <w:lang w:val="en-GB"/>
        </w:rPr>
        <w:t xml:space="preserve">, </w:t>
      </w:r>
      <w:r w:rsidRPr="00A8320C">
        <w:rPr>
          <w:rFonts w:cs="CMU Serif Roman"/>
          <w:i/>
          <w:iCs/>
          <w:lang w:val="en-GB"/>
        </w:rPr>
        <w:t>61</w:t>
      </w:r>
      <w:r w:rsidRPr="00A8320C">
        <w:rPr>
          <w:rFonts w:cs="CMU Serif Roman"/>
          <w:lang w:val="en-GB"/>
        </w:rPr>
        <w:t>, 281–288. https://doi.org/10.1037/cap0000236</w:t>
      </w:r>
    </w:p>
    <w:p w14:paraId="783055A0" w14:textId="77777777" w:rsidR="00A8320C" w:rsidRPr="00A8320C" w:rsidRDefault="00A8320C" w:rsidP="00A8320C">
      <w:pPr>
        <w:pStyle w:val="Bibliography"/>
        <w:rPr>
          <w:rFonts w:cs="CMU Serif Roman"/>
          <w:lang w:val="en-GB"/>
        </w:rPr>
      </w:pPr>
      <w:r w:rsidRPr="00A8320C">
        <w:rPr>
          <w:rFonts w:cs="CMU Serif Roman"/>
          <w:lang w:val="en-GB"/>
        </w:rPr>
        <w:t xml:space="preserve">Loevinger, J. (1957). Objective Tests as Instruments of Psychological Theory. </w:t>
      </w:r>
      <w:r w:rsidRPr="00A8320C">
        <w:rPr>
          <w:rFonts w:cs="CMU Serif Roman"/>
          <w:i/>
          <w:iCs/>
          <w:lang w:val="en-GB"/>
        </w:rPr>
        <w:t>Psychological Reports</w:t>
      </w:r>
      <w:r w:rsidRPr="00A8320C">
        <w:rPr>
          <w:rFonts w:cs="CMU Serif Roman"/>
          <w:lang w:val="en-GB"/>
        </w:rPr>
        <w:t xml:space="preserve">, </w:t>
      </w:r>
      <w:r w:rsidRPr="00A8320C">
        <w:rPr>
          <w:rFonts w:cs="CMU Serif Roman"/>
          <w:i/>
          <w:iCs/>
          <w:lang w:val="en-GB"/>
        </w:rPr>
        <w:t>3</w:t>
      </w:r>
      <w:r w:rsidRPr="00A8320C">
        <w:rPr>
          <w:rFonts w:cs="CMU Serif Roman"/>
          <w:lang w:val="en-GB"/>
        </w:rPr>
        <w:t>(3), 635–694. https://doi.org/10.2466/pr0.1957.3.3.635</w:t>
      </w:r>
    </w:p>
    <w:p w14:paraId="7151CFA3" w14:textId="77777777" w:rsidR="00A8320C" w:rsidRPr="00A8320C" w:rsidRDefault="00A8320C" w:rsidP="00A8320C">
      <w:pPr>
        <w:pStyle w:val="Bibliography"/>
        <w:rPr>
          <w:rFonts w:cs="CMU Serif Roman"/>
          <w:lang w:val="en-GB"/>
        </w:rPr>
      </w:pPr>
      <w:r w:rsidRPr="00A8320C">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A8320C">
        <w:rPr>
          <w:rFonts w:cs="CMU Serif Roman"/>
          <w:i/>
          <w:iCs/>
          <w:lang w:val="en-GB"/>
        </w:rPr>
        <w:t>Journal of Behavior Therapy and Experimental Psychiatry</w:t>
      </w:r>
      <w:r w:rsidRPr="00A8320C">
        <w:rPr>
          <w:rFonts w:cs="CMU Serif Roman"/>
          <w:lang w:val="en-GB"/>
        </w:rPr>
        <w:t xml:space="preserve">, </w:t>
      </w:r>
      <w:r w:rsidRPr="00A8320C">
        <w:rPr>
          <w:rFonts w:cs="CMU Serif Roman"/>
          <w:i/>
          <w:iCs/>
          <w:lang w:val="en-GB"/>
        </w:rPr>
        <w:t>43</w:t>
      </w:r>
      <w:r w:rsidRPr="00A8320C">
        <w:rPr>
          <w:rFonts w:cs="CMU Serif Roman"/>
          <w:lang w:val="en-GB"/>
        </w:rPr>
        <w:t>(3), 922–930. https://doi.org/10.1016/j.jbtep.2012.02.001</w:t>
      </w:r>
    </w:p>
    <w:p w14:paraId="6A978B6F" w14:textId="77777777" w:rsidR="00A8320C" w:rsidRPr="00A8320C" w:rsidRDefault="00A8320C" w:rsidP="00A8320C">
      <w:pPr>
        <w:pStyle w:val="Bibliography"/>
        <w:rPr>
          <w:rFonts w:cs="CMU Serif Roman"/>
          <w:lang w:val="en-GB"/>
        </w:rPr>
      </w:pPr>
      <w:r w:rsidRPr="00A8320C">
        <w:rPr>
          <w:rFonts w:cs="CMU Serif Roman"/>
          <w:lang w:val="en-GB"/>
        </w:rPr>
        <w:t xml:space="preserve">Nosek, B. A., Bar-Anan, Y., Sriram, N., &amp; Greenwald, A. G. (2013). Understanding and using the Brief Implicit Association Test: Recommended scoring procedures. </w:t>
      </w:r>
      <w:r w:rsidRPr="00A8320C">
        <w:rPr>
          <w:rFonts w:cs="CMU Serif Roman"/>
          <w:i/>
          <w:iCs/>
          <w:lang w:val="en-GB"/>
        </w:rPr>
        <w:t>Preprint</w:t>
      </w:r>
      <w:r w:rsidRPr="00A8320C">
        <w:rPr>
          <w:rFonts w:cs="CMU Serif Roman"/>
          <w:lang w:val="en-GB"/>
        </w:rPr>
        <w:t>. http://ssrn.com/abstract=2196002</w:t>
      </w:r>
    </w:p>
    <w:p w14:paraId="52CD1ED4" w14:textId="77777777" w:rsidR="00A8320C" w:rsidRPr="00A8320C" w:rsidRDefault="00A8320C" w:rsidP="00A8320C">
      <w:pPr>
        <w:pStyle w:val="Bibliography"/>
        <w:rPr>
          <w:rFonts w:cs="CMU Serif Roman"/>
          <w:lang w:val="en-GB"/>
        </w:rPr>
      </w:pPr>
      <w:r w:rsidRPr="00A8320C">
        <w:rPr>
          <w:rFonts w:cs="CMU Serif Roman"/>
          <w:lang w:val="en-GB"/>
        </w:rPr>
        <w:t xml:space="preserve">Nosek, B. A., Hawkins, C. B., &amp; Frazier, R. S. (2011). Implicit social cognition: From measures to mechanisms. </w:t>
      </w:r>
      <w:r w:rsidRPr="00A8320C">
        <w:rPr>
          <w:rFonts w:cs="CMU Serif Roman"/>
          <w:i/>
          <w:iCs/>
          <w:lang w:val="en-GB"/>
        </w:rPr>
        <w:t>Trends in Cognitive Sciences</w:t>
      </w:r>
      <w:r w:rsidRPr="00A8320C">
        <w:rPr>
          <w:rFonts w:cs="CMU Serif Roman"/>
          <w:lang w:val="en-GB"/>
        </w:rPr>
        <w:t xml:space="preserve">, </w:t>
      </w:r>
      <w:r w:rsidRPr="00A8320C">
        <w:rPr>
          <w:rFonts w:cs="CMU Serif Roman"/>
          <w:i/>
          <w:iCs/>
          <w:lang w:val="en-GB"/>
        </w:rPr>
        <w:t>15</w:t>
      </w:r>
      <w:r w:rsidRPr="00A8320C">
        <w:rPr>
          <w:rFonts w:cs="CMU Serif Roman"/>
          <w:lang w:val="en-GB"/>
        </w:rPr>
        <w:t>(4), 152–159. https://doi.org/10.1016/j.tics.2011.01.005</w:t>
      </w:r>
    </w:p>
    <w:p w14:paraId="22248E5F" w14:textId="77777777" w:rsidR="00A8320C" w:rsidRPr="00A8320C" w:rsidRDefault="00A8320C" w:rsidP="00A8320C">
      <w:pPr>
        <w:pStyle w:val="Bibliography"/>
        <w:rPr>
          <w:rFonts w:cs="CMU Serif Roman"/>
          <w:lang w:val="en-GB"/>
        </w:rPr>
      </w:pPr>
      <w:r w:rsidRPr="00A8320C">
        <w:rPr>
          <w:rFonts w:cs="CMU Serif Roman"/>
          <w:lang w:val="en-GB"/>
        </w:rPr>
        <w:t xml:space="preserve">Nunnally, J., &amp; Bernstein, I. (1994). </w:t>
      </w:r>
      <w:r w:rsidRPr="00A8320C">
        <w:rPr>
          <w:rFonts w:cs="CMU Serif Roman"/>
          <w:i/>
          <w:iCs/>
          <w:lang w:val="en-GB"/>
        </w:rPr>
        <w:t>Psychometric Theory</w:t>
      </w:r>
      <w:r w:rsidRPr="00A8320C">
        <w:rPr>
          <w:rFonts w:cs="CMU Serif Roman"/>
          <w:lang w:val="en-GB"/>
        </w:rPr>
        <w:t xml:space="preserve"> (3rd edition). McGraw-Hill.</w:t>
      </w:r>
    </w:p>
    <w:p w14:paraId="6F76A6CE" w14:textId="77777777" w:rsidR="00A8320C" w:rsidRPr="00A8320C" w:rsidRDefault="00A8320C" w:rsidP="00A8320C">
      <w:pPr>
        <w:pStyle w:val="Bibliography"/>
        <w:rPr>
          <w:rFonts w:cs="CMU Serif Roman"/>
          <w:lang w:val="en-GB"/>
        </w:rPr>
      </w:pPr>
      <w:r w:rsidRPr="00A8320C">
        <w:rPr>
          <w:rFonts w:cs="CMU Serif Roman"/>
          <w:lang w:val="en-GB"/>
        </w:rPr>
        <w:t xml:space="preserve">Olkin, I., Dahabreh, I. J., &amp; Trikalinos, T. A. (2012). GOSH - a graphical display of study heterogeneity. </w:t>
      </w:r>
      <w:r w:rsidRPr="00A8320C">
        <w:rPr>
          <w:rFonts w:cs="CMU Serif Roman"/>
          <w:i/>
          <w:iCs/>
          <w:lang w:val="en-GB"/>
        </w:rPr>
        <w:t>Research Synthesis Methods</w:t>
      </w:r>
      <w:r w:rsidRPr="00A8320C">
        <w:rPr>
          <w:rFonts w:cs="CMU Serif Roman"/>
          <w:lang w:val="en-GB"/>
        </w:rPr>
        <w:t xml:space="preserve">, </w:t>
      </w:r>
      <w:r w:rsidRPr="00A8320C">
        <w:rPr>
          <w:rFonts w:cs="CMU Serif Roman"/>
          <w:i/>
          <w:iCs/>
          <w:lang w:val="en-GB"/>
        </w:rPr>
        <w:t>3</w:t>
      </w:r>
      <w:r w:rsidRPr="00A8320C">
        <w:rPr>
          <w:rFonts w:cs="CMU Serif Roman"/>
          <w:lang w:val="en-GB"/>
        </w:rPr>
        <w:t>(3), 214–223. https://doi.org/10.1002/jrsm.1053</w:t>
      </w:r>
    </w:p>
    <w:p w14:paraId="35EA13F0" w14:textId="77777777" w:rsidR="00A8320C" w:rsidRPr="00A8320C" w:rsidRDefault="00A8320C" w:rsidP="00A8320C">
      <w:pPr>
        <w:pStyle w:val="Bibliography"/>
        <w:rPr>
          <w:rFonts w:cs="CMU Serif Roman"/>
          <w:lang w:val="en-GB"/>
        </w:rPr>
      </w:pPr>
      <w:r w:rsidRPr="00A8320C">
        <w:rPr>
          <w:rFonts w:cs="CMU Serif Roman"/>
          <w:lang w:val="en-GB"/>
        </w:rPr>
        <w:t xml:space="preserve">Parsons, S. (2018). Visualising two approaches to explore reliability-power relationships. </w:t>
      </w:r>
      <w:r w:rsidRPr="00A8320C">
        <w:rPr>
          <w:rFonts w:cs="CMU Serif Roman"/>
          <w:i/>
          <w:iCs/>
          <w:lang w:val="en-GB"/>
        </w:rPr>
        <w:t>Preprint</w:t>
      </w:r>
      <w:r w:rsidRPr="00A8320C">
        <w:rPr>
          <w:rFonts w:cs="CMU Serif Roman"/>
          <w:lang w:val="en-GB"/>
        </w:rPr>
        <w:t>. https://doi.org/10.31234/osf.io/qh5mf</w:t>
      </w:r>
    </w:p>
    <w:p w14:paraId="700BB5A0" w14:textId="77777777" w:rsidR="00A8320C" w:rsidRPr="00A8320C" w:rsidRDefault="00A8320C" w:rsidP="00A8320C">
      <w:pPr>
        <w:pStyle w:val="Bibliography"/>
        <w:rPr>
          <w:rFonts w:cs="CMU Serif Roman"/>
          <w:lang w:val="en-GB"/>
        </w:rPr>
      </w:pPr>
      <w:r w:rsidRPr="00A8320C">
        <w:rPr>
          <w:rFonts w:cs="CMU Serif Roman"/>
          <w:lang w:val="en-GB"/>
        </w:rPr>
        <w:t xml:space="preserve">Parsons, S., Kruijt, A.-W., &amp; Fox, E. (2019). Psychological Science Needs a Standard Practice of Reporting the Reliability of Cognitive-Behavioral Measurements. </w:t>
      </w:r>
      <w:r w:rsidRPr="00A8320C">
        <w:rPr>
          <w:rFonts w:cs="CMU Serif Roman"/>
          <w:i/>
          <w:iCs/>
          <w:lang w:val="en-GB"/>
        </w:rPr>
        <w:t>Advances in Methods and Practices in Psychological Science</w:t>
      </w:r>
      <w:r w:rsidRPr="00A8320C">
        <w:rPr>
          <w:rFonts w:cs="CMU Serif Roman"/>
          <w:lang w:val="en-GB"/>
        </w:rPr>
        <w:t xml:space="preserve">, </w:t>
      </w:r>
      <w:r w:rsidRPr="00A8320C">
        <w:rPr>
          <w:rFonts w:cs="CMU Serif Roman"/>
          <w:i/>
          <w:iCs/>
          <w:lang w:val="en-GB"/>
        </w:rPr>
        <w:t>2</w:t>
      </w:r>
      <w:r w:rsidRPr="00A8320C">
        <w:rPr>
          <w:rFonts w:cs="CMU Serif Roman"/>
          <w:lang w:val="en-GB"/>
        </w:rPr>
        <w:t>(4), 378–395. https://doi.org/10.1177/2515245919879695</w:t>
      </w:r>
    </w:p>
    <w:p w14:paraId="0C43BA5B" w14:textId="77777777" w:rsidR="00A8320C" w:rsidRPr="00A8320C" w:rsidRDefault="00A8320C" w:rsidP="00A8320C">
      <w:pPr>
        <w:pStyle w:val="Bibliography"/>
        <w:rPr>
          <w:rFonts w:cs="CMU Serif Roman"/>
          <w:lang w:val="en-GB"/>
        </w:rPr>
      </w:pPr>
      <w:r w:rsidRPr="00A8320C">
        <w:rPr>
          <w:rFonts w:cs="CMU Serif Roman"/>
          <w:lang w:val="en-GB"/>
        </w:rPr>
        <w:t xml:space="preserve">R Core Team. (2022). </w:t>
      </w:r>
      <w:r w:rsidRPr="00A8320C">
        <w:rPr>
          <w:rFonts w:cs="CMU Serif Roman"/>
          <w:i/>
          <w:iCs/>
          <w:lang w:val="en-GB"/>
        </w:rPr>
        <w:t>R: A language and environment for statistical computing</w:t>
      </w:r>
      <w:r w:rsidRPr="00A8320C">
        <w:rPr>
          <w:rFonts w:cs="CMU Serif Roman"/>
          <w:lang w:val="en-GB"/>
        </w:rPr>
        <w:t xml:space="preserve"> (4.2). R Foundation for Statistical Computing. https://www.R-project.org/</w:t>
      </w:r>
    </w:p>
    <w:p w14:paraId="1D50F905" w14:textId="77777777" w:rsidR="00A8320C" w:rsidRPr="00A8320C" w:rsidRDefault="00A8320C" w:rsidP="00A8320C">
      <w:pPr>
        <w:pStyle w:val="Bibliography"/>
        <w:rPr>
          <w:rFonts w:cs="CMU Serif Roman"/>
          <w:lang w:val="en-GB"/>
        </w:rPr>
      </w:pPr>
      <w:r w:rsidRPr="00A8320C">
        <w:rPr>
          <w:rFonts w:cs="CMU Serif Roman"/>
          <w:lang w:val="en-GB"/>
        </w:rPr>
        <w:lastRenderedPageBreak/>
        <w:t xml:space="preserve">Remue, J., De Houwer, J., Barnes-Holmes, D., Vanderhasselt, M. A., &amp; De Raedt, R. (2013). Self-esteem revisited: Performance on the implicit relational assessment procedure as a measure of self-versus ideal self-related cognitions in dysphoria. </w:t>
      </w:r>
      <w:r w:rsidRPr="00A8320C">
        <w:rPr>
          <w:rFonts w:cs="CMU Serif Roman"/>
          <w:i/>
          <w:iCs/>
          <w:lang w:val="en-GB"/>
        </w:rPr>
        <w:t>Cognition &amp; Emotion</w:t>
      </w:r>
      <w:r w:rsidRPr="00A8320C">
        <w:rPr>
          <w:rFonts w:cs="CMU Serif Roman"/>
          <w:lang w:val="en-GB"/>
        </w:rPr>
        <w:t xml:space="preserve">, </w:t>
      </w:r>
      <w:r w:rsidRPr="00A8320C">
        <w:rPr>
          <w:rFonts w:cs="CMU Serif Roman"/>
          <w:i/>
          <w:iCs/>
          <w:lang w:val="en-GB"/>
        </w:rPr>
        <w:t>27</w:t>
      </w:r>
      <w:r w:rsidRPr="00A8320C">
        <w:rPr>
          <w:rFonts w:cs="CMU Serif Roman"/>
          <w:lang w:val="en-GB"/>
        </w:rPr>
        <w:t>(8), 1441–1449. https://doi.org/10.1080/02699931.2013.786681</w:t>
      </w:r>
    </w:p>
    <w:p w14:paraId="466E04FD" w14:textId="77777777" w:rsidR="00A8320C" w:rsidRPr="00A8320C" w:rsidRDefault="00A8320C" w:rsidP="00A8320C">
      <w:pPr>
        <w:pStyle w:val="Bibliography"/>
        <w:rPr>
          <w:rFonts w:cs="CMU Serif Roman"/>
          <w:lang w:val="en-GB"/>
        </w:rPr>
      </w:pPr>
      <w:r w:rsidRPr="00A8320C">
        <w:rPr>
          <w:rFonts w:cs="CMU Serif Roman"/>
          <w:lang w:val="en-GB"/>
        </w:rPr>
        <w:t xml:space="preserve">Remue, J., Hughes, S., De Houwer, J., &amp; De Raedt, R. (2014). To Be or Want to Be: Disentangling the Role of Actual versus Ideal Self in Implicit Self-Esteem. </w:t>
      </w:r>
      <w:r w:rsidRPr="00A8320C">
        <w:rPr>
          <w:rFonts w:cs="CMU Serif Roman"/>
          <w:i/>
          <w:iCs/>
          <w:lang w:val="en-GB"/>
        </w:rPr>
        <w:t>PLoS ONE</w:t>
      </w:r>
      <w:r w:rsidRPr="00A8320C">
        <w:rPr>
          <w:rFonts w:cs="CMU Serif Roman"/>
          <w:lang w:val="en-GB"/>
        </w:rPr>
        <w:t xml:space="preserve">, </w:t>
      </w:r>
      <w:r w:rsidRPr="00A8320C">
        <w:rPr>
          <w:rFonts w:cs="CMU Serif Roman"/>
          <w:i/>
          <w:iCs/>
          <w:lang w:val="en-GB"/>
        </w:rPr>
        <w:t>9</w:t>
      </w:r>
      <w:r w:rsidRPr="00A8320C">
        <w:rPr>
          <w:rFonts w:cs="CMU Serif Roman"/>
          <w:lang w:val="en-GB"/>
        </w:rPr>
        <w:t>(9), e108837. https://doi.org/10.1371/journal.pone.0108837</w:t>
      </w:r>
    </w:p>
    <w:p w14:paraId="05C24564" w14:textId="77777777" w:rsidR="00A8320C" w:rsidRPr="00A8320C" w:rsidRDefault="00A8320C" w:rsidP="00A8320C">
      <w:pPr>
        <w:pStyle w:val="Bibliography"/>
        <w:rPr>
          <w:rFonts w:cs="CMU Serif Roman"/>
          <w:lang w:val="en-GB"/>
        </w:rPr>
      </w:pPr>
      <w:r w:rsidRPr="00A8320C">
        <w:rPr>
          <w:rFonts w:cs="CMU Serif Roman"/>
          <w:lang w:val="en-GB"/>
        </w:rPr>
        <w:t xml:space="preserve">Revelle, W. (2009). </w:t>
      </w:r>
      <w:r w:rsidRPr="00A8320C">
        <w:rPr>
          <w:rFonts w:cs="CMU Serif Roman"/>
          <w:i/>
          <w:iCs/>
          <w:lang w:val="en-GB"/>
        </w:rPr>
        <w:t>An introduction to psychometric theory with applications in R</w:t>
      </w:r>
      <w:r w:rsidRPr="00A8320C">
        <w:rPr>
          <w:rFonts w:cs="CMU Serif Roman"/>
          <w:lang w:val="en-GB"/>
        </w:rPr>
        <w:t>. Springer Evanston, IL. https://www.personality-project.org/r/book/</w:t>
      </w:r>
    </w:p>
    <w:p w14:paraId="08ECBAE3" w14:textId="77777777" w:rsidR="00A8320C" w:rsidRPr="00A8320C" w:rsidRDefault="00A8320C" w:rsidP="00A8320C">
      <w:pPr>
        <w:pStyle w:val="Bibliography"/>
        <w:rPr>
          <w:rFonts w:cs="CMU Serif Roman"/>
          <w:lang w:val="en-GB"/>
        </w:rPr>
      </w:pPr>
      <w:r w:rsidRPr="00A8320C">
        <w:rPr>
          <w:rFonts w:cs="CMU Serif Roman"/>
          <w:lang w:val="en-GB"/>
        </w:rPr>
        <w:t xml:space="preserve">Revelle, W. (2016). </w:t>
      </w:r>
      <w:r w:rsidRPr="00A8320C">
        <w:rPr>
          <w:rFonts w:cs="CMU Serif Roman"/>
          <w:i/>
          <w:iCs/>
          <w:lang w:val="en-GB"/>
        </w:rPr>
        <w:t>psych: Procedures for Psychological, Psychometric, and Personality Research</w:t>
      </w:r>
      <w:r w:rsidRPr="00A8320C">
        <w:rPr>
          <w:rFonts w:cs="CMU Serif Roman"/>
          <w:lang w:val="en-GB"/>
        </w:rPr>
        <w:t>. Northwestern University. http://CRAN.R-project.org/package=psych</w:t>
      </w:r>
    </w:p>
    <w:p w14:paraId="7CCA5AB9" w14:textId="77777777" w:rsidR="00A8320C" w:rsidRPr="00A8320C" w:rsidRDefault="00A8320C" w:rsidP="00A8320C">
      <w:pPr>
        <w:pStyle w:val="Bibliography"/>
        <w:rPr>
          <w:rFonts w:cs="CMU Serif Roman"/>
          <w:lang w:val="en-GB"/>
        </w:rPr>
      </w:pPr>
      <w:r w:rsidRPr="00A8320C">
        <w:rPr>
          <w:rFonts w:cs="CMU Serif Roman"/>
          <w:lang w:val="en-GB"/>
        </w:rPr>
        <w:t xml:space="preserve">Ruscio, J. (2008). A probability-based measure of effect size: Robustness to base rates and other factors. </w:t>
      </w:r>
      <w:r w:rsidRPr="00A8320C">
        <w:rPr>
          <w:rFonts w:cs="CMU Serif Roman"/>
          <w:i/>
          <w:iCs/>
          <w:lang w:val="en-GB"/>
        </w:rPr>
        <w:t>Psychological Methods</w:t>
      </w:r>
      <w:r w:rsidRPr="00A8320C">
        <w:rPr>
          <w:rFonts w:cs="CMU Serif Roman"/>
          <w:lang w:val="en-GB"/>
        </w:rPr>
        <w:t xml:space="preserve">, </w:t>
      </w:r>
      <w:r w:rsidRPr="00A8320C">
        <w:rPr>
          <w:rFonts w:cs="CMU Serif Roman"/>
          <w:i/>
          <w:iCs/>
          <w:lang w:val="en-GB"/>
        </w:rPr>
        <w:t>13</w:t>
      </w:r>
      <w:r w:rsidRPr="00A8320C">
        <w:rPr>
          <w:rFonts w:cs="CMU Serif Roman"/>
          <w:lang w:val="en-GB"/>
        </w:rPr>
        <w:t>(1), 19–30. https://doi.org/10.1037/1082-989X.13.1.19</w:t>
      </w:r>
    </w:p>
    <w:p w14:paraId="7A075740" w14:textId="77777777" w:rsidR="00A8320C" w:rsidRPr="00A8320C" w:rsidRDefault="00A8320C" w:rsidP="00A8320C">
      <w:pPr>
        <w:pStyle w:val="Bibliography"/>
        <w:rPr>
          <w:rFonts w:cs="CMU Serif Roman"/>
          <w:lang w:val="en-GB"/>
        </w:rPr>
      </w:pPr>
      <w:r w:rsidRPr="00A8320C">
        <w:rPr>
          <w:rFonts w:cs="CMU Serif Roman"/>
          <w:lang w:val="en-GB"/>
        </w:rPr>
        <w:t xml:space="preserve">Ruscio, J. (2019). </w:t>
      </w:r>
      <w:r w:rsidRPr="00A8320C">
        <w:rPr>
          <w:rFonts w:cs="CMU Serif Roman"/>
          <w:i/>
          <w:iCs/>
          <w:lang w:val="en-GB"/>
        </w:rPr>
        <w:t>RProbSup: Calculates Probability of Superiority</w:t>
      </w:r>
      <w:r w:rsidRPr="00A8320C">
        <w:rPr>
          <w:rFonts w:cs="CMU Serif Roman"/>
          <w:lang w:val="en-GB"/>
        </w:rPr>
        <w:t xml:space="preserve"> (2.1). https://CRAN.R-project.org/package=RProbSup</w:t>
      </w:r>
    </w:p>
    <w:p w14:paraId="06AB2FC2" w14:textId="77777777" w:rsidR="00A8320C" w:rsidRPr="00A8320C" w:rsidRDefault="00A8320C" w:rsidP="00A8320C">
      <w:pPr>
        <w:pStyle w:val="Bibliography"/>
        <w:rPr>
          <w:rFonts w:cs="CMU Serif Roman"/>
          <w:lang w:val="en-GB"/>
        </w:rPr>
      </w:pPr>
      <w:r w:rsidRPr="00A8320C">
        <w:rPr>
          <w:rFonts w:cs="CMU Serif Roman"/>
          <w:lang w:val="en-GB"/>
        </w:rPr>
        <w:t xml:space="preserve">Shrout, P. E., &amp; Fleiss, J. L. (1979). Intraclass correlations: Uses in assessing rater reliability. </w:t>
      </w:r>
      <w:r w:rsidRPr="00A8320C">
        <w:rPr>
          <w:rFonts w:cs="CMU Serif Roman"/>
          <w:i/>
          <w:iCs/>
          <w:lang w:val="en-GB"/>
        </w:rPr>
        <w:t>Psychological Bulletin</w:t>
      </w:r>
      <w:r w:rsidRPr="00A8320C">
        <w:rPr>
          <w:rFonts w:cs="CMU Serif Roman"/>
          <w:lang w:val="en-GB"/>
        </w:rPr>
        <w:t xml:space="preserve">, </w:t>
      </w:r>
      <w:r w:rsidRPr="00A8320C">
        <w:rPr>
          <w:rFonts w:cs="CMU Serif Roman"/>
          <w:i/>
          <w:iCs/>
          <w:lang w:val="en-GB"/>
        </w:rPr>
        <w:t>86</w:t>
      </w:r>
      <w:r w:rsidRPr="00A8320C">
        <w:rPr>
          <w:rFonts w:cs="CMU Serif Roman"/>
          <w:lang w:val="en-GB"/>
        </w:rPr>
        <w:t>(2), 420.</w:t>
      </w:r>
    </w:p>
    <w:p w14:paraId="7053E28A" w14:textId="77777777" w:rsidR="00A8320C" w:rsidRPr="00A8320C" w:rsidRDefault="00A8320C" w:rsidP="00A8320C">
      <w:pPr>
        <w:pStyle w:val="Bibliography"/>
        <w:rPr>
          <w:rFonts w:cs="CMU Serif Roman"/>
          <w:lang w:val="en-GB"/>
        </w:rPr>
      </w:pPr>
      <w:r w:rsidRPr="00A8320C">
        <w:rPr>
          <w:rFonts w:cs="CMU Serif Roman"/>
          <w:lang w:val="en-GB"/>
        </w:rPr>
        <w:t xml:space="preserve">Vahey, N. A., Nicholson, E., &amp; Barnes-Holmes, D. (2015). A meta-analysis of criterion effects for the Implicit Relational Assessment Procedure (IRAP) in the clinical domain. </w:t>
      </w:r>
      <w:r w:rsidRPr="00A8320C">
        <w:rPr>
          <w:rFonts w:cs="CMU Serif Roman"/>
          <w:i/>
          <w:iCs/>
          <w:lang w:val="en-GB"/>
        </w:rPr>
        <w:t>Journal of Behavior Therapy and Experimental Psychiatry</w:t>
      </w:r>
      <w:r w:rsidRPr="00A8320C">
        <w:rPr>
          <w:rFonts w:cs="CMU Serif Roman"/>
          <w:lang w:val="en-GB"/>
        </w:rPr>
        <w:t xml:space="preserve">, </w:t>
      </w:r>
      <w:r w:rsidRPr="00A8320C">
        <w:rPr>
          <w:rFonts w:cs="CMU Serif Roman"/>
          <w:i/>
          <w:iCs/>
          <w:lang w:val="en-GB"/>
        </w:rPr>
        <w:t>48</w:t>
      </w:r>
      <w:r w:rsidRPr="00A8320C">
        <w:rPr>
          <w:rFonts w:cs="CMU Serif Roman"/>
          <w:lang w:val="en-GB"/>
        </w:rPr>
        <w:t>, 59–65. https://doi.org/10.1016/j.jbtep.2015.01.004</w:t>
      </w:r>
    </w:p>
    <w:p w14:paraId="5D26C9C2" w14:textId="77777777" w:rsidR="00A8320C" w:rsidRPr="00A8320C" w:rsidRDefault="00A8320C" w:rsidP="00A8320C">
      <w:pPr>
        <w:pStyle w:val="Bibliography"/>
        <w:rPr>
          <w:rFonts w:cs="CMU Serif Roman"/>
          <w:lang w:val="en-GB"/>
        </w:rPr>
      </w:pPr>
      <w:r w:rsidRPr="00A8320C">
        <w:rPr>
          <w:rFonts w:cs="CMU Serif Roman"/>
          <w:lang w:val="en-GB"/>
        </w:rPr>
        <w:t xml:space="preserve">Vasey, M. W., Dalgleish, T., &amp; Silverman, W. K. (2003). Research on Information-Processing Factors in Child and Adolescent Psychopathology: A Critical Commentary. </w:t>
      </w:r>
      <w:r w:rsidRPr="00A8320C">
        <w:rPr>
          <w:rFonts w:cs="CMU Serif Roman"/>
          <w:i/>
          <w:iCs/>
          <w:lang w:val="en-GB"/>
        </w:rPr>
        <w:t>Journal of Clinical Child &amp; Adolescent Psychology</w:t>
      </w:r>
      <w:r w:rsidRPr="00A8320C">
        <w:rPr>
          <w:rFonts w:cs="CMU Serif Roman"/>
          <w:lang w:val="en-GB"/>
        </w:rPr>
        <w:t xml:space="preserve">, </w:t>
      </w:r>
      <w:r w:rsidRPr="00A8320C">
        <w:rPr>
          <w:rFonts w:cs="CMU Serif Roman"/>
          <w:i/>
          <w:iCs/>
          <w:lang w:val="en-GB"/>
        </w:rPr>
        <w:t>32</w:t>
      </w:r>
      <w:r w:rsidRPr="00A8320C">
        <w:rPr>
          <w:rFonts w:cs="CMU Serif Roman"/>
          <w:lang w:val="en-GB"/>
        </w:rPr>
        <w:t>(1), 81–93. https://doi.org/10.1207/S15374424JCCP3201_08</w:t>
      </w:r>
    </w:p>
    <w:p w14:paraId="3416FA9C" w14:textId="77777777" w:rsidR="00A8320C" w:rsidRPr="00A8320C" w:rsidRDefault="00A8320C" w:rsidP="00A8320C">
      <w:pPr>
        <w:pStyle w:val="Bibliography"/>
        <w:rPr>
          <w:rFonts w:cs="CMU Serif Roman"/>
          <w:lang w:val="en-GB"/>
        </w:rPr>
      </w:pPr>
      <w:r w:rsidRPr="00A8320C">
        <w:rPr>
          <w:rFonts w:cs="CMU Serif Roman"/>
          <w:lang w:val="en-GB"/>
        </w:rPr>
        <w:t xml:space="preserve">Viechtbauer, W. (2010). Conducting Meta-Analyses in R with the metafor Package. </w:t>
      </w:r>
      <w:r w:rsidRPr="00A8320C">
        <w:rPr>
          <w:rFonts w:cs="CMU Serif Roman"/>
          <w:i/>
          <w:iCs/>
          <w:lang w:val="en-GB"/>
        </w:rPr>
        <w:t>Journal of Statistical Software</w:t>
      </w:r>
      <w:r w:rsidRPr="00A8320C">
        <w:rPr>
          <w:rFonts w:cs="CMU Serif Roman"/>
          <w:lang w:val="en-GB"/>
        </w:rPr>
        <w:t xml:space="preserve">, </w:t>
      </w:r>
      <w:r w:rsidRPr="00A8320C">
        <w:rPr>
          <w:rFonts w:cs="CMU Serif Roman"/>
          <w:i/>
          <w:iCs/>
          <w:lang w:val="en-GB"/>
        </w:rPr>
        <w:t>36</w:t>
      </w:r>
      <w:r w:rsidRPr="00A8320C">
        <w:rPr>
          <w:rFonts w:cs="CMU Serif Roman"/>
          <w:lang w:val="en-GB"/>
        </w:rPr>
        <w:t>(3). https://doi.org/10.18637/jss.v036.i03</w:t>
      </w:r>
    </w:p>
    <w:p w14:paraId="24E351E9" w14:textId="7290CC83"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FA30" w14:textId="77777777" w:rsidR="00F53327" w:rsidRDefault="00F53327" w:rsidP="003158CF">
      <w:r>
        <w:separator/>
      </w:r>
    </w:p>
  </w:endnote>
  <w:endnote w:type="continuationSeparator" w:id="0">
    <w:p w14:paraId="1CBE4A4F" w14:textId="77777777" w:rsidR="00F53327" w:rsidRDefault="00F53327"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6082" w14:textId="77777777" w:rsidR="00F53327" w:rsidRDefault="00F53327" w:rsidP="003158CF">
      <w:r>
        <w:separator/>
      </w:r>
    </w:p>
  </w:footnote>
  <w:footnote w:type="continuationSeparator" w:id="0">
    <w:p w14:paraId="0B7CBDD5" w14:textId="77777777" w:rsidR="00F53327" w:rsidRDefault="00F53327"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69D5"/>
    <w:rsid w:val="000657BB"/>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C2E48"/>
    <w:rsid w:val="003158CF"/>
    <w:rsid w:val="00334440"/>
    <w:rsid w:val="003A67F3"/>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73915"/>
    <w:rsid w:val="007906FB"/>
    <w:rsid w:val="00792A28"/>
    <w:rsid w:val="00794EF6"/>
    <w:rsid w:val="007B5438"/>
    <w:rsid w:val="007D78DE"/>
    <w:rsid w:val="007D7B55"/>
    <w:rsid w:val="007F282E"/>
    <w:rsid w:val="008011B2"/>
    <w:rsid w:val="008018A7"/>
    <w:rsid w:val="00822F4D"/>
    <w:rsid w:val="00862A55"/>
    <w:rsid w:val="00881B8D"/>
    <w:rsid w:val="008A7F54"/>
    <w:rsid w:val="008B54AC"/>
    <w:rsid w:val="00937C28"/>
    <w:rsid w:val="009A5831"/>
    <w:rsid w:val="009B13F9"/>
    <w:rsid w:val="009D6594"/>
    <w:rsid w:val="009E6E87"/>
    <w:rsid w:val="009F6857"/>
    <w:rsid w:val="00A03865"/>
    <w:rsid w:val="00A1364D"/>
    <w:rsid w:val="00A153C1"/>
    <w:rsid w:val="00A54572"/>
    <w:rsid w:val="00A828DD"/>
    <w:rsid w:val="00A8320C"/>
    <w:rsid w:val="00AD04DF"/>
    <w:rsid w:val="00AD1F7D"/>
    <w:rsid w:val="00AF1F8E"/>
    <w:rsid w:val="00B13B55"/>
    <w:rsid w:val="00B44E27"/>
    <w:rsid w:val="00B61118"/>
    <w:rsid w:val="00B74DA9"/>
    <w:rsid w:val="00B85D8A"/>
    <w:rsid w:val="00BA31E9"/>
    <w:rsid w:val="00BA4520"/>
    <w:rsid w:val="00BC284D"/>
    <w:rsid w:val="00BD6BDD"/>
    <w:rsid w:val="00BE078C"/>
    <w:rsid w:val="00BF2102"/>
    <w:rsid w:val="00BF3317"/>
    <w:rsid w:val="00C109E5"/>
    <w:rsid w:val="00C36EC4"/>
    <w:rsid w:val="00C53DC6"/>
    <w:rsid w:val="00C5516C"/>
    <w:rsid w:val="00C55371"/>
    <w:rsid w:val="00C618CA"/>
    <w:rsid w:val="00C92F9C"/>
    <w:rsid w:val="00CB731B"/>
    <w:rsid w:val="00CD0213"/>
    <w:rsid w:val="00CE2DC2"/>
    <w:rsid w:val="00CF589F"/>
    <w:rsid w:val="00D212CD"/>
    <w:rsid w:val="00D85E64"/>
    <w:rsid w:val="00DF0DF9"/>
    <w:rsid w:val="00E01432"/>
    <w:rsid w:val="00E040A8"/>
    <w:rsid w:val="00E20321"/>
    <w:rsid w:val="00E659A7"/>
    <w:rsid w:val="00E961B1"/>
    <w:rsid w:val="00ED4CEC"/>
    <w:rsid w:val="00EE78FA"/>
    <w:rsid w:val="00EF2252"/>
    <w:rsid w:val="00F53327"/>
    <w:rsid w:val="00F5364F"/>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116840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22225</Words>
  <Characters>126689</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136</cp:revision>
  <dcterms:created xsi:type="dcterms:W3CDTF">2020-07-06T15:38:00Z</dcterms:created>
  <dcterms:modified xsi:type="dcterms:W3CDTF">2023-01-03T16:06:00Z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id="jvOCCUmK"/&gt;&lt;style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