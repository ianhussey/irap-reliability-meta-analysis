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5FD36" w14:textId="77777777" w:rsidR="00E01432" w:rsidRDefault="00E01432" w:rsidP="00E01432">
      <w:pPr>
        <w:pStyle w:val="Title"/>
      </w:pPr>
    </w:p>
    <w:p w14:paraId="060FCB2D" w14:textId="77777777" w:rsidR="00E01432" w:rsidRDefault="00E01432" w:rsidP="00E01432">
      <w:pPr>
        <w:pStyle w:val="Title"/>
      </w:pPr>
    </w:p>
    <w:p w14:paraId="26F2268F" w14:textId="77777777" w:rsidR="00E01432" w:rsidRDefault="00E01432" w:rsidP="00E01432">
      <w:pPr>
        <w:pStyle w:val="Title"/>
      </w:pPr>
    </w:p>
    <w:p w14:paraId="32BE120B" w14:textId="77777777" w:rsidR="00E01432" w:rsidRPr="00E01432" w:rsidRDefault="00E01432" w:rsidP="00E01432">
      <w:pPr>
        <w:pStyle w:val="Title"/>
      </w:pPr>
    </w:p>
    <w:p w14:paraId="40C6FE85" w14:textId="77777777" w:rsidR="00AD1F7D" w:rsidRPr="00E01432" w:rsidRDefault="00AD1F7D" w:rsidP="00E01432">
      <w:pPr>
        <w:pStyle w:val="Title"/>
      </w:pPr>
      <w:r w:rsidRPr="00E01432">
        <w:t>The Implicit Relational Assessment Procedure demonstrates poor internal consistency and test-retest reliability: A meta-analysis</w:t>
      </w:r>
    </w:p>
    <w:p w14:paraId="2D1F1BF2" w14:textId="77777777" w:rsidR="00E01432" w:rsidRDefault="00E01432" w:rsidP="00E01432">
      <w:pPr>
        <w:pStyle w:val="authors"/>
      </w:pPr>
    </w:p>
    <w:p w14:paraId="1D7FCE69" w14:textId="77777777" w:rsidR="00AD1F7D" w:rsidRDefault="00AD1F7D" w:rsidP="00E01432">
      <w:pPr>
        <w:pStyle w:val="authors"/>
      </w:pPr>
      <w:r w:rsidRPr="00E01432">
        <w:t>Ian Hussey &amp; Chad E. Drake</w:t>
      </w:r>
    </w:p>
    <w:p w14:paraId="4B1E4E29" w14:textId="77777777" w:rsidR="00E01432" w:rsidRPr="00E01432" w:rsidRDefault="00E01432" w:rsidP="00E01432">
      <w:pPr>
        <w:pStyle w:val="authors"/>
      </w:pPr>
    </w:p>
    <w:p w14:paraId="64A967B0" w14:textId="01A5464B" w:rsidR="00AD1F7D" w:rsidRPr="00E01432" w:rsidRDefault="00AD1F7D" w:rsidP="00E01432">
      <w:pPr>
        <w:pStyle w:val="abstract"/>
      </w:pPr>
      <w:bookmarkStart w:id="0" w:name="_56xfx6b2flw9" w:colFirst="0" w:colLast="0"/>
      <w:bookmarkEnd w:id="0"/>
      <w:r w:rsidRPr="00E01432">
        <w:t>Evidence for the IRAP’s reliability and validity is mixed, with one meta-analysis concluding it has good criterion validity and potential for clinical assessment, and two others concluding that it demonstrates low reliability. Here, we extend this evidence base through meta-analyses of all published and unpublished studies conducted in two labs. Individual participant data was used to estimate both internal consistency and test-retest reliability across a large number of domains (</w:t>
      </w:r>
      <w:r w:rsidRPr="007F282E">
        <w:rPr>
          <w:i/>
          <w:iCs/>
        </w:rPr>
        <w:t>k</w:t>
      </w:r>
      <w:r w:rsidRPr="00E01432">
        <w:t xml:space="preserve"> = 16) and participants (</w:t>
      </w:r>
      <w:r w:rsidRPr="007F282E">
        <w:rPr>
          <w:i/>
          <w:iCs/>
        </w:rPr>
        <w:t>N</w:t>
      </w:r>
      <w:r w:rsidRPr="00E01432">
        <w:t xml:space="preserve"> = </w:t>
      </w:r>
      <w:r w:rsidRPr="00613F4B">
        <w:t>1576</w:t>
      </w:r>
      <w:r w:rsidRPr="00E01432">
        <w:t>). Results suggest that internal consistency is poor (α = .51, 95% CI [.46, .56]) and test-retest reliability is very poor (</w:t>
      </w:r>
      <w:proofErr w:type="gramStart"/>
      <w:r w:rsidRPr="00E01432">
        <w:t>ICC</w:t>
      </w:r>
      <w:r w:rsidR="007F282E">
        <w:t>[</w:t>
      </w:r>
      <w:proofErr w:type="gramEnd"/>
      <w:r w:rsidR="007F282E">
        <w:t>2,1]</w:t>
      </w:r>
      <w:r w:rsidRPr="00E01432">
        <w:t xml:space="preserve"> = .2</w:t>
      </w:r>
      <w:r w:rsidR="00613F4B">
        <w:t>1</w:t>
      </w:r>
      <w:r w:rsidRPr="00E01432">
        <w:t>, 95% CI [.0</w:t>
      </w:r>
      <w:r w:rsidR="00613F4B">
        <w:t>6</w:t>
      </w:r>
      <w:r w:rsidRPr="00E01432">
        <w:t>, .3</w:t>
      </w:r>
      <w:r w:rsidR="00613F4B">
        <w:t>6</w:t>
      </w:r>
      <w:r w:rsidRPr="00E01432">
        <w:t>]). We conclude that researchers should be very cautious about choosing to employ the IRAP or when interpreting its results.</w:t>
      </w:r>
    </w:p>
    <w:p w14:paraId="51FBC140" w14:textId="77777777" w:rsidR="00E01432" w:rsidRDefault="00E01432" w:rsidP="002C2E48"/>
    <w:p w14:paraId="423186D2" w14:textId="77777777" w:rsidR="00E01432" w:rsidRDefault="00E01432" w:rsidP="002C2E48">
      <w:pPr>
        <w:sectPr w:rsidR="00E01432" w:rsidSect="00ED4CEC">
          <w:footerReference w:type="even" r:id="rId7"/>
          <w:footerReference w:type="default" r:id="rId8"/>
          <w:pgSz w:w="11900" w:h="16840"/>
          <w:pgMar w:top="1440" w:right="1440" w:bottom="1440" w:left="1440" w:header="708" w:footer="708" w:gutter="0"/>
          <w:cols w:space="708"/>
          <w:docGrid w:linePitch="360"/>
        </w:sectPr>
      </w:pPr>
    </w:p>
    <w:p w14:paraId="010E0693" w14:textId="0B7286E8" w:rsidR="00AD1F7D" w:rsidRPr="00794EF6" w:rsidRDefault="00AD1F7D" w:rsidP="00E01432">
      <w:pPr>
        <w:ind w:firstLine="0"/>
      </w:pPr>
      <w:r w:rsidRPr="00794EF6">
        <w:t xml:space="preserve">The study of implicit social cognition has become a mainstay of psychological research in many domains over the past twenty-five years </w:t>
      </w:r>
      <w:r w:rsidRPr="00794EF6">
        <w:fldChar w:fldCharType="begin"/>
      </w:r>
      <w:r w:rsidR="00716DBE">
        <w:instrText xml:space="preserve"> ADDIN ZOTERO_ITEM CSL_CITATION {"citationID":"H4ouDARG","properties":{"formattedCitation":"(Greenwald &amp; Banaji, 1995; Greenwald &amp; Lai, 2020)","plainCitation":"(Greenwald &amp; Banaji, 1995; Greenwald &amp; Lai, 2020)","noteIndex":0},"citationItems":[{"id":12678,"uris":["http://zotero.org/users/1687755/items/MLG7SEAB"],"itemData":{"id":12678,"type":"article-journal","container-title":"Psychological review","issue":"1","note":"publisher: American Psychological Association","page":"4","title":"Implicit social cognition: attitudes, self-esteem, and stereotypes.","volume":"102","author":[{"family":"Greenwald","given":"Anthony G"},{"family":"Banaji","given":"Mahzarin R"}],"issued":{"date-parts":[["1995"]]}}},{"id":12489,"uris":["http://zotero.org/users/1687755/items/UQYJYU63"],"itemData":{"id":12489,"type":"article-journal","abstract":"In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794EF6">
        <w:fldChar w:fldCharType="separate"/>
      </w:r>
      <w:r w:rsidRPr="00794EF6">
        <w:t>(Greenwald &amp; Banaji, 1995; Greenwald &amp; Lai, 2020)</w:t>
      </w:r>
      <w:r w:rsidRPr="00794EF6">
        <w:fldChar w:fldCharType="end"/>
      </w:r>
      <w:r w:rsidRPr="00794EF6">
        <w:t xml:space="preserve">. In addition to the most popular measure, the Implicit Association Test </w:t>
      </w:r>
      <w:r w:rsidRPr="00794EF6">
        <w:fldChar w:fldCharType="begin"/>
      </w:r>
      <w:r w:rsidR="00716DBE">
        <w:instrText xml:space="preserve"> ADDIN ZOTERO_ITEM CSL_CITATION {"citationID":"xmexN7ti","properties":{"formattedCitation":"(IAT: Greenwald et al., 1998)","plainCitation":"(IAT: Greenwald et al., 1998)","noteIndex":0},"citationItems":[{"id":123,"uris":["http://zotero.org/users/1687755/items/DAREVDNK"],"itemData":{"id":123,"type":"article-journal","abstract":"An implicit association test (IAT) measures differential association of 2 target concepts with an attribute. The 2 concepts appear in a 2-choice task (2-choice task (e.g., flower vs. insect names), and the attribute in a 2nd task (e.g., pleasant vs. unpleasant words for an evaluation attribute). When instructions oblige highly associated categories (e.g., flower + pleasant) to share a response key, performance is faster than when less associated categories (e.g., insect &amp; pleasant) share a key. This performance difference implicitly measures differential association of the 2 concepts with the attribute. In 3 experiments, the IAT was sensitive to (a) near-universal evaluative differences (e.g., flower vs. insect), (b) expected individual differences in evaluative associations (Japanese + pleasant vs. Korean + pleasant for Japanese vs. Korean subjects), and (c) consciously disavowed evaluative differences (Black + pleasant vs. White + pleasant for self-described unprejudiced White subjects).","container-title":"Journal of personality and social psychology","DOI":"10.1037/0022-3514.74.6.1464","ISSN":"0022-3514","issue":"6","journalAbbreviation":"J Pers Soc Psychol","language":"eng","note":"PMID: 9654756","page":"1464-1480","source":"NCBI PubMed","title":"Measuring individual differences in implicit cognition: the Implicit Association Test","title-short":"Measuring individual differences in implicit cognition","volume":"74","author":[{"family":"Greenwald","given":"Anthony G."},{"family":"McGhee","given":"D E"},{"family":"Schwartz","given":"J L"}],"issued":{"date-parts":[["1998",6]]}},"prefix":"IAT: "}],"schema":"https://github.com/citation-style-language/schema/raw/master/csl-citation.json"} </w:instrText>
      </w:r>
      <w:r w:rsidRPr="00794EF6">
        <w:fldChar w:fldCharType="separate"/>
      </w:r>
      <w:r w:rsidRPr="00794EF6">
        <w:t>(IAT: Greenwald et al., 1998)</w:t>
      </w:r>
      <w:r w:rsidRPr="00794EF6">
        <w:fldChar w:fldCharType="end"/>
      </w:r>
      <w:r w:rsidRPr="00794EF6">
        <w:t xml:space="preserve">, many other measures have been developed, each with unique features or benefits in mind </w:t>
      </w:r>
      <w:r w:rsidRPr="00794EF6">
        <w:fldChar w:fldCharType="begin"/>
      </w:r>
      <w:r w:rsidR="00716DBE">
        <w:instrText xml:space="preserve"> ADDIN ZOTERO_ITEM CSL_CITATION {"citationID":"Bg96NL84","properties":{"formattedCitation":"(Nosek et al., 2011)","plainCitation":"(Nosek et al., 2011)","noteIndex":0},"citationItems":[{"id":9,"uris":["http://zotero.org/users/1687755/items/HKEJSERR"],"itemData":{"id":9,"type":"article-journal","abstract":"Most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Pr="00794EF6">
        <w:fldChar w:fldCharType="separate"/>
      </w:r>
      <w:r w:rsidRPr="00794EF6">
        <w:t>(Nosek et al., 2011)</w:t>
      </w:r>
      <w:r w:rsidRPr="00794EF6">
        <w:fldChar w:fldCharType="end"/>
      </w:r>
      <w:r w:rsidRPr="00794EF6">
        <w:t xml:space="preserve">. Among them, the Implicit Relational Assessment Procedure </w:t>
      </w:r>
      <w:r w:rsidRPr="00794EF6">
        <w:fldChar w:fldCharType="begin"/>
      </w:r>
      <w:r w:rsidR="00716DBE">
        <w:instrText xml:space="preserve"> ADDIN ZOTERO_ITEM CSL_CITATION {"citationID":"RK4EjZ11","properties":{"formattedCitation":"(IRAP: Barnes-Holmes et al., 2010)","plainCitation":"(IRAP: Barnes-Holmes et al., 2010)","noteIndex":0},"citationItems":[{"id":201,"uris":["http://zotero.org/users/1687755/items/XI3TJMRH"],"itemData":{"id":201,"type":"article-journal","container-title":"The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Pr="00794EF6">
        <w:fldChar w:fldCharType="separate"/>
      </w:r>
      <w:r w:rsidRPr="00794EF6">
        <w:t>(IRAP: Barnes-Holmes et al., 2010)</w:t>
      </w:r>
      <w:r w:rsidRPr="00794EF6">
        <w:fldChar w:fldCharType="end"/>
      </w:r>
      <w:r w:rsidRPr="00794EF6">
        <w:t xml:space="preserve"> is one of few implicit measures designed to capture implicit beliefs or automatic relational responding </w:t>
      </w:r>
      <w:r w:rsidRPr="00794EF6">
        <w:fldChar w:fldCharType="begin"/>
      </w:r>
      <w:r w:rsidR="00716DBE">
        <w:instrText xml:space="preserve"> ADDIN ZOTERO_ITEM CSL_CITATION {"citationID":"7A29KA3H","properties":{"formattedCitation":"(Gawronski &amp; De Houwer, 2011)","plainCitation":"(Gawronski &amp; De Houwer, 2011)","noteIndex":0},"citationItems":[{"id":248,"uris":["http://zotero.org/users/1687755/items/BGS5KF4P"],"itemData":{"id":248,"type":"chapter","container-title":"Handbook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Pr="00794EF6">
        <w:fldChar w:fldCharType="separate"/>
      </w:r>
      <w:r w:rsidRPr="00794EF6">
        <w:t>(Gawronski &amp; De Houwer, 2011)</w:t>
      </w:r>
      <w:r w:rsidRPr="00794EF6">
        <w:fldChar w:fldCharType="end"/>
      </w:r>
      <w:r w:rsidRPr="00794EF6">
        <w:t xml:space="preserve">. That is, it can capture not only the strength of association between concepts, but also the nature of the relationship among them: for example, the distinction between “I am good” and “I want to be good” </w:t>
      </w:r>
      <w:r w:rsidRPr="00794EF6">
        <w:fldChar w:fldCharType="begin"/>
      </w:r>
      <w:r w:rsidR="00716DBE">
        <w:instrText xml:space="preserve"> ADDIN ZOTERO_ITEM CSL_CITATION {"citationID":"lNPAvAPI","properties":{"formattedCitation":"(Remue et al., 2013, 2014)","plainCitation":"(Remue et al., 2013, 2014)","noteIndex":0},"citationItems":[{"id":244,"uris":["http://zotero.org/users/1687755/items/G4RJ33MP"],"itemData":{"id":244,"type":"article-journal","container-title":"Cognition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Pr="00794EF6">
        <w:fldChar w:fldCharType="separate"/>
      </w:r>
      <w:r w:rsidRPr="00794EF6">
        <w:t>(Remue et al., 2013, 2014)</w:t>
      </w:r>
      <w:r w:rsidRPr="00794EF6">
        <w:fldChar w:fldCharType="end"/>
      </w:r>
      <w:r w:rsidRPr="00794EF6">
        <w:t xml:space="preserve">. </w:t>
      </w:r>
    </w:p>
    <w:p w14:paraId="121EF88B" w14:textId="003FF1C5" w:rsidR="00AD1F7D" w:rsidRPr="00D63ACE" w:rsidRDefault="00AD1F7D" w:rsidP="002C2E48">
      <w:r>
        <w:t>Although approaching fifteen years old and having been used in over 100 published articles, the IRAP’s utility remains a matter of ongoing debate. On the one hand, i</w:t>
      </w:r>
      <w:r w:rsidRPr="00D63ACE">
        <w:t xml:space="preserve">n their meta-analysis of criterion validity of clinically relevant IRAP studies, Vahey et al. </w:t>
      </w:r>
      <w:r w:rsidRPr="00D63ACE">
        <w:fldChar w:fldCharType="begin"/>
      </w:r>
      <w:r w:rsidR="00716DBE">
        <w:instrText xml:space="preserve"> ADDIN ZOTERO_ITEM CSL_CITATION {"citationID":"FghYAFBp","properties":{"formattedCitation":"(2015)","plainCitation":"(2015)","noteIndex":0},"citationItems":[{"id":545,"uris":["http://zotero.org/users/1687755/items/4SHQ9XKM"],"itemData":{"id":545,"type":"article-journal","abstract":"AbstractBackground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argued that the IRAP has potential as a tool for clinical assessment. However, </w:t>
      </w:r>
      <w:r>
        <w:t xml:space="preserve">on the other hand, </w:t>
      </w:r>
      <w:r w:rsidRPr="00D63ACE">
        <w:t xml:space="preserve">concerns have been expressed about the IRAP’s low reliability </w:t>
      </w:r>
      <w:r w:rsidRPr="00D63ACE">
        <w:fldChar w:fldCharType="begin"/>
      </w:r>
      <w:r w:rsidR="00716DBE">
        <w:instrText xml:space="preserve"> ADDIN ZOTERO_ITEM CSL_CITATION {"citationID":"I7FVBWFZ","properties":{"formattedCitation":"(Golijani-Moghaddam et al., 2013; Greenwald &amp; Lai, 2020)","plainCitation":"(Golijani-Moghaddam et al., 2013;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K."}],"issued":{"date-parts":[["2020"]]}}}],"schema":"https://github.com/citation-style-language/schema/raw/master/csl-citation.json"} </w:instrText>
      </w:r>
      <w:r w:rsidRPr="00D63ACE">
        <w:fldChar w:fldCharType="separate"/>
      </w:r>
      <w:r>
        <w:t>(Golijani-Moghaddam et al., 2013; Greenwald &amp; Lai, 2020)</w:t>
      </w:r>
      <w:r w:rsidRPr="00D63ACE">
        <w:fldChar w:fldCharType="end"/>
      </w:r>
      <w:r w:rsidRPr="00D63ACE">
        <w:t xml:space="preserve"> and poor individual-level estimation </w:t>
      </w:r>
      <w:r w:rsidRPr="00D63ACE">
        <w:fldChar w:fldCharType="begin"/>
      </w:r>
      <w:r w:rsidR="00716DBE">
        <w:instrText xml:space="preserve"> ADDIN ZOTERO_ITEM CSL_CITATION {"citationID":"34fxMy9R","properties":{"formattedCitation":"(Hussey,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w:t>
      </w:r>
      <w:r>
        <w:t xml:space="preserve">This tension between reliability and validity, and the importance of </w:t>
      </w:r>
      <w:r w:rsidRPr="00D63ACE">
        <w:t xml:space="preserve">precise measurement </w:t>
      </w:r>
      <w:r>
        <w:t xml:space="preserve">more generally, </w:t>
      </w:r>
      <w:r w:rsidRPr="00D63ACE">
        <w:t>has received renewed attention within psychology in recent years</w:t>
      </w:r>
      <w:r>
        <w:t xml:space="preserve"> due to concerns about the replicability and validity of our findings </w:t>
      </w:r>
      <w:r>
        <w:fldChar w:fldCharType="begin"/>
      </w:r>
      <w:r w:rsidR="00716DBE">
        <w:instrText xml:space="preserve"> ADDIN ZOTERO_ITEM CSL_CITATION {"citationID":"WMRFw9S8","properties":{"formattedCitation":"(Flake &amp; Fried, 2019)","plainCitation":"(Flake &amp; Fried, 2019)","noteIndex":0},"citationItems":[{"id":11879,"uris":["http://zotero.org/users/1687755/items/ANC8SG79"],"itemData":{"id":11879,"type":"article-journal","abstract":"In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I"}],"accessed":{"date-parts":[["2019",5,14]]},"issued":{"date-parts":[["2019"]]}}}],"schema":"https://github.com/citation-style-language/schema/raw/master/csl-citation.json"} </w:instrText>
      </w:r>
      <w:r>
        <w:fldChar w:fldCharType="separate"/>
      </w:r>
      <w:r>
        <w:rPr>
          <w:noProof/>
        </w:rPr>
        <w:t>(Flake &amp; Fried, 2019)</w:t>
      </w:r>
      <w:r>
        <w:fldChar w:fldCharType="end"/>
      </w:r>
      <w:r w:rsidRPr="00D63ACE">
        <w:t>.</w:t>
      </w:r>
      <w:r>
        <w:t xml:space="preserve"> Importantly, recent research has emphasized that p</w:t>
      </w:r>
      <w:r w:rsidRPr="00D63ACE">
        <w:t xml:space="preserve">oor </w:t>
      </w:r>
      <w:r w:rsidRPr="00D63ACE">
        <w:t xml:space="preserve">reliability can result in </w:t>
      </w:r>
      <w:r>
        <w:t xml:space="preserve">statistical effects </w:t>
      </w:r>
      <w:r w:rsidRPr="00D63ACE">
        <w:t xml:space="preserve">that are highly replicable </w:t>
      </w:r>
      <w:r>
        <w:t xml:space="preserve">which </w:t>
      </w:r>
      <w:r w:rsidRPr="00D63ACE">
        <w:t xml:space="preserve">nonetheless lead to false or invalid conclusions </w:t>
      </w:r>
      <w:r w:rsidRPr="00D63ACE">
        <w:fldChar w:fldCharType="begin"/>
      </w:r>
      <w:r w:rsidR="00716DBE">
        <w:instrText xml:space="preserve"> ADDIN ZOTERO_ITEM CSL_CITATION {"citationID":"jia0SNfM","properties":{"formattedCitation":"(Devezer et al., 2020; Hussey &amp; Hughes, 2020)","plainCitation":"(Devezer et al., 2020; Hussey &amp; Hughes, 2020)","noteIndex":0},"citationItems":[{"id":12455,"uris":["http://zotero.org/users/1687755/items/EDGC3FXH"],"itemData":{"id":12455,"type":"article-journal","abstract":"Abstract\n          Current attempts at methodological reform in sciences come in response to an overall lack of rigor in methodological and scientific practices in experimental sciences. However, some of these reform attempts suffer from the same mistakes and over-generalizations they purport to address. Considering the costs of allowing false claims to become canonized, we argue for more rigor and nuance in methodological reform. By way of example, we present a formal analysis of three common claims in the metascientific literature: (a) that reproducibility is the cornerstone of science; (b) that data must not be used twice in any analysis; and (c) that exploratory projects are characterized by poor statistical practice. We show that none of these three claims are correct in general and we explore when they do and do not hold.","container-title":"Preprint","DOI":"10.1101/2020.04.26.048306","language":"en","source":"DOI.org (Crossref)","title":"The case for formal methodology in scientific reform","URL":"http://biorxiv.org/lookup/doi/10.1101/2020.04.26.048306","author":[{"family":"Devezer","given":"Berna"},{"family":"Navarro","given":"Danielle J."},{"family":"Vandekerckhove","given":"Joachim"},{"family":"Buzbas","given":"Erkan Ozge"}],"accessed":{"date-parts":[["2020",5,6]]},"issued":{"date-parts":[["2020",4,28]]}}},{"id":12654,"uris":["http://zotero.org/users/1687755/items/PNEAIP5P"],"itemData":{"id":12654,"type":"article-journal","abstract":"It has recently been demonstrated that metrics of structural validity are severely underreported in social and personality psychology. We comprehensively assessed structural validity in a uniquely large and varied data set (N = 144,496 experimental sessions) to investigate the psychometric properties of some of the most widely used self-report measures (k = 15 questionnaires, 26 scales) in social and personality psychology. When the scales were assessed using the modal practice of considering only internal consistency, 88% of them appeared to possess good validity. Yet when validity was assessed comprehensively (via internal consistency, immediate and delayed test-retest reliability, factor structure, and measurement invariance for age and gender groups), only 4% demonstrated good validity. Furthermore, the less commonly a test was reported in the literature, the more likely the scales were to fail that test (e.g., scales failed measurement invariance much more often than internal consistency). This suggests that the pattern of underreporting in the field may represent widespread hidden invalidity of the measures used and may therefore pose a threat to many research findings. We highlight the degrees of freedom afforded to researchers in the assessment and reporting of structural validity and introduce the concept of validity hacking (v-hacking), similar to the better-known concept of p-hacking. We argue that the practice of v-hacking should be acknowledged and addressed.","container-title":"Advances in Methods and Practices in Psychological Science","DOI":"10.1177/2515245919882903","ISSN":"2515-2459","journalAbbreviation":"Advances in Methods and Practices in Psychological Science","language":"en","note":"publisher: SAGE Publications Inc","page":"2515245919882903","source":"SAGE Journals","title":"Hidden Invalidity Among 15 Commonly Used Measures in Social and Personality Psychology","author":[{"family":"Hussey","given":"Ian"},{"family":"Hughes","given":"Sean"}],"issued":{"date-parts":[["2020",4,9]]}}}],"schema":"https://github.com/citation-style-language/schema/raw/master/csl-citation.json"} </w:instrText>
      </w:r>
      <w:r w:rsidRPr="00D63ACE">
        <w:fldChar w:fldCharType="separate"/>
      </w:r>
      <w:r w:rsidRPr="00D63ACE">
        <w:t>(Devezer et al., 2020; Hussey &amp; Hughes, 2020)</w:t>
      </w:r>
      <w:r w:rsidRPr="00D63ACE">
        <w:fldChar w:fldCharType="end"/>
      </w:r>
      <w:r w:rsidRPr="00D63ACE">
        <w:t>.</w:t>
      </w:r>
      <w:r>
        <w:t xml:space="preserve"> Quantification of the IRAP’s measurement properties is therefore important to interpreting the results of existing research, and its utility in future work.</w:t>
      </w:r>
    </w:p>
    <w:p w14:paraId="49319662" w14:textId="77777777" w:rsidR="00AD1F7D" w:rsidRPr="00D63ACE" w:rsidRDefault="00AD1F7D" w:rsidP="002C2E48">
      <w:pPr>
        <w:pStyle w:val="Heading2"/>
      </w:pPr>
      <w:r w:rsidRPr="00D63ACE">
        <w:t>Previous meta-analyses of the IRAP’s reliability</w:t>
      </w:r>
    </w:p>
    <w:p w14:paraId="0E630130" w14:textId="47EC4199" w:rsidR="00AD1F7D" w:rsidRPr="00D63ACE" w:rsidRDefault="00AD1F7D" w:rsidP="002C2E48">
      <w:r w:rsidRPr="00D63ACE">
        <w:t xml:space="preserve">The IRAP’s reliability has been examined in two previous meta-analyses of published articles. Golijani-Moghaddam et al. </w:t>
      </w:r>
      <w:r w:rsidRPr="00D63ACE">
        <w:fldChar w:fldCharType="begin"/>
      </w:r>
      <w:r w:rsidR="00716DBE">
        <w:instrText xml:space="preserve"> ADDIN ZOTERO_ITEM CSL_CITATION {"citationID":"MEQWU81W","properties":{"formattedCitation":"(2013)","plainCitation":"(2013)","noteIndex":0},"citationItems":[{"id":824,"uris":["http://zotero.org/users/1687755/items/WEXEG2BA"],"itemData":{"id":824,"type":"article-journal","container-title":"Journal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extracted data from 7 published studies containing 9 independent samples, including 318 participants for the meta-analysis of internal consistency and one study of 23 participants assessing test-retest reliability. Meta estimates of internal consistency (i.e., split-half reliability via Pearson’s </w:t>
      </w:r>
      <w:r w:rsidRPr="00D63ACE">
        <w:rPr>
          <w:i/>
        </w:rPr>
        <w:t>r</w:t>
      </w:r>
      <w:r w:rsidRPr="00D63ACE">
        <w:t xml:space="preserve"> correlations with Spearman-Brown correlations) were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.65, 95% CI [.54, .74]. Just one study was found that reported test-retest reliability: </w:t>
      </w:r>
      <w:r>
        <w:t xml:space="preserve">Pearson’s </w:t>
      </w:r>
      <w:r w:rsidRPr="00D63ACE">
        <w:rPr>
          <w:i/>
        </w:rPr>
        <w:t>r</w:t>
      </w:r>
      <w:r w:rsidRPr="00D63ACE">
        <w:t xml:space="preserve"> = .49, 95% CI [.10, .75] (</w:t>
      </w:r>
      <w:r>
        <w:t xml:space="preserve">NB </w:t>
      </w:r>
      <w:r w:rsidRPr="00D63ACE">
        <w:t xml:space="preserve">confidence intervals </w:t>
      </w:r>
      <w:r>
        <w:t xml:space="preserve">were </w:t>
      </w:r>
      <w:r w:rsidRPr="00D63ACE">
        <w:t>calculated here using the total sample size).</w:t>
      </w:r>
    </w:p>
    <w:p w14:paraId="0731467D" w14:textId="199B55F2" w:rsidR="00AD1F7D" w:rsidRPr="00D63ACE" w:rsidRDefault="00AD1F7D" w:rsidP="002C2E48">
      <w:pPr>
        <w:rPr>
          <w:color w:val="FF0000"/>
        </w:rPr>
      </w:pPr>
      <w:r w:rsidRPr="00D63ACE">
        <w:t xml:space="preserve">More recently, Greenwald &amp; Lai </w:t>
      </w:r>
      <w:r w:rsidRPr="00D63ACE">
        <w:fldChar w:fldCharType="begin"/>
      </w:r>
      <w:r w:rsidR="00716DBE">
        <w:instrText xml:space="preserve"> ADDIN ZOTERO_ITEM CSL_CITATION {"citationID":"H8eKBLqG","properties":{"formattedCitation":"(2020)","plainCitation":"(2020)","noteIndex":0},"citationItems":[{"id":12489,"uris":["http://zotero.org/users/1687755/items/UQYJYU63"],"itemData":{"id":12489,"type":"article-journal","abstract":"In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 xml:space="preserve"> conducted a large scale review and meta-analyses of multiple implicit measures including the IRAP. Thanks to making their data and code openly available, it was possible to computationally reproduce their meta-analyses of IRAP data (see supplementary materials for data and code: </w:t>
      </w:r>
      <w:hyperlink r:id="rId9" w:history="1">
        <w:r w:rsidRPr="00D63ACE">
          <w:rPr>
            <w:rStyle w:val="Hyperlink"/>
          </w:rPr>
          <w:t>osf.io/v3twe</w:t>
        </w:r>
      </w:hyperlink>
      <w:r w:rsidRPr="00D63ACE">
        <w:t xml:space="preserve">). They note in their data that many estimates were sourced from other meta-analyses – presumably Golijani-Moghaddam et al.’s </w:t>
      </w:r>
      <w:r w:rsidRPr="00D63ACE">
        <w:fldChar w:fldCharType="begin"/>
      </w:r>
      <w:r w:rsidR="00716DBE">
        <w:instrText xml:space="preserve"> ADDIN ZOTERO_ITEM CSL_CITATION {"citationID":"UcfX8nEO","properties":{"formattedCitation":"(2013)","plainCitation":"(2013)","noteIndex":0},"citationItems":[{"id":824,"uris":["http://zotero.org/users/1687755/items/WEXEG2BA"],"itemData":{"id":824,"type":"article-journal","container-title":"Journal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Data was included from 13 published studies, </w:t>
      </w:r>
      <w:r>
        <w:t xml:space="preserve">providing </w:t>
      </w:r>
      <w:r w:rsidRPr="00D63ACE">
        <w:t>a total of 1207 participants for the meta-</w:t>
      </w:r>
      <w:r w:rsidRPr="00D63ACE">
        <w:lastRenderedPageBreak/>
        <w:t>analysis of internal consistency and 124 participants assessing test-retest reliability. Using Greenwald &amp; Lai’s (2020)</w:t>
      </w:r>
      <w:r>
        <w:t xml:space="preserve"> data and code</w:t>
      </w:r>
      <w:r w:rsidRPr="00D63ACE">
        <w:t xml:space="preserve">, computationally reproduced estimates </w:t>
      </w:r>
      <w:r>
        <w:t>were calculated for</w:t>
      </w:r>
      <w:r w:rsidRPr="00D63ACE">
        <w:t xml:space="preserve"> internal consistency </w:t>
      </w:r>
      <w:r w:rsidRPr="00A54572">
        <w:t xml:space="preserve">(Cronbach’s α = .56, 95% CI [.46, .65], 95% </w:t>
      </w:r>
      <w:r w:rsidR="00CD0213" w:rsidRPr="00A54572">
        <w:t>PI</w:t>
      </w:r>
      <w:r w:rsidRPr="00A54572">
        <w:t xml:space="preserve"> [.03, .85]) and for test-retest reliability (</w:t>
      </w:r>
      <w:r w:rsidRPr="00A54572">
        <w:rPr>
          <w:i/>
        </w:rPr>
        <w:t>r</w:t>
      </w:r>
      <w:r w:rsidRPr="00A54572">
        <w:t xml:space="preserve"> = .45, 95% </w:t>
      </w:r>
      <w:r w:rsidR="00DF0DF9">
        <w:t>C</w:t>
      </w:r>
      <w:r w:rsidRPr="00A54572">
        <w:t>I [.33, .55]</w:t>
      </w:r>
      <w:r w:rsidR="001261C9" w:rsidRPr="00BF3317">
        <w:t>, 95% PI [.</w:t>
      </w:r>
      <w:r w:rsidR="00822F4D" w:rsidRPr="00BF3317">
        <w:t>15</w:t>
      </w:r>
      <w:r w:rsidR="001261C9" w:rsidRPr="00BF3317">
        <w:t>, .</w:t>
      </w:r>
      <w:r w:rsidR="00822F4D" w:rsidRPr="00BF3317">
        <w:t>67</w:t>
      </w:r>
      <w:r w:rsidR="001261C9" w:rsidRPr="00BF3317">
        <w:t>]</w:t>
      </w:r>
      <w:r w:rsidRPr="00A54572">
        <w:t>).</w:t>
      </w:r>
    </w:p>
    <w:p w14:paraId="0869D7CB" w14:textId="78A473B0" w:rsidR="00AD1F7D" w:rsidRPr="00D63ACE" w:rsidRDefault="00AD1F7D" w:rsidP="002C2E48">
      <w:r w:rsidRPr="00D63ACE">
        <w:t xml:space="preserve">In one sense, the results of the two meta-analyses show a significant degree of variation, with Greenwald &amp; Lai (2020) reporting a substantively lower estimate of internal consistency than Golijani-Moghaddam et al. </w:t>
      </w:r>
      <w:r w:rsidRPr="00D63ACE">
        <w:fldChar w:fldCharType="begin"/>
      </w:r>
      <w:r w:rsidR="00716DBE">
        <w:instrText xml:space="preserve"> ADDIN ZOTERO_ITEM CSL_CITATION {"citationID":"PRWhFS8x","properties":{"formattedCitation":"(2013)","plainCitation":"(2013)","noteIndex":0},"citationItems":[{"id":824,"uris":["http://zotero.org/users/1687755/items/WEXEG2BA"],"itemData":{"id":824,"type":"article-journal","container-title":"Journal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L."}],"issued":{"date-parts":[["2013",10]]}},"suppress-author":true}],"schema":"https://github.com/citation-style-language/schema/raw/master/csl-citation.json"} </w:instrText>
      </w:r>
      <w:r w:rsidRPr="00D63ACE">
        <w:fldChar w:fldCharType="separate"/>
      </w:r>
      <w:r w:rsidRPr="00D63ACE">
        <w:t>(2013)</w:t>
      </w:r>
      <w:r w:rsidRPr="00D63ACE">
        <w:fldChar w:fldCharType="end"/>
      </w:r>
      <w:r w:rsidRPr="00D63ACE">
        <w:t xml:space="preserve">. However, both meta-analyses support the </w:t>
      </w:r>
      <w:r>
        <w:t>conclusion</w:t>
      </w:r>
      <w:r w:rsidRPr="00D63ACE">
        <w:t xml:space="preserve"> that the IRAP’s reliability is problematically low, </w:t>
      </w:r>
      <w:r>
        <w:t xml:space="preserve">as </w:t>
      </w:r>
      <w:r w:rsidRPr="00D63ACE">
        <w:t>both</w:t>
      </w:r>
      <w:r>
        <w:t xml:space="preserve"> are</w:t>
      </w:r>
      <w:r w:rsidRPr="00D63ACE">
        <w:t xml:space="preserve"> below </w:t>
      </w:r>
      <w:r w:rsidR="00222865">
        <w:t xml:space="preserve">that </w:t>
      </w:r>
      <w:r w:rsidRPr="00D63ACE">
        <w:t xml:space="preserve">typically accepted for assessment measures in psychology </w:t>
      </w:r>
      <w:r w:rsidRPr="00D63ACE">
        <w:fldChar w:fldCharType="begin"/>
      </w:r>
      <w:r w:rsidR="00716DBE">
        <w:instrText xml:space="preserve"> ADDIN ZOTERO_ITEM CSL_CITATION {"citationID":"lxyi36Tf","properties":{"formattedCitation":"(Nunnally &amp; Bernstein, 1994)","plainCitation":"(Nunnally &amp; Bernstein, 1994)","noteIndex":0},"citationItems":[{"id":8360,"uris":["http://zotero.org/users/1687755/items/G7ESHSYZ"],"itemData":{"id":8360,"type":"book","edition":"3rd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rsidRPr="00D63ACE">
        <w:fldChar w:fldCharType="separate"/>
      </w:r>
      <w:r>
        <w:t>(Nunnally &amp; Bernstein, 1994)</w:t>
      </w:r>
      <w:r w:rsidRPr="00D63ACE">
        <w:fldChar w:fldCharType="end"/>
      </w:r>
      <w:r>
        <w:t xml:space="preserve">. </w:t>
      </w:r>
      <w:r w:rsidRPr="00D63ACE">
        <w:t xml:space="preserve">This poses a significant threat to the task’s basic and applied utility, both in relation to other assessment methods more generally but also compared to alternative implicit measures more specifically. </w:t>
      </w:r>
    </w:p>
    <w:p w14:paraId="5F884AEE" w14:textId="77777777" w:rsidR="00AD1F7D" w:rsidRPr="00D63ACE" w:rsidRDefault="00AD1F7D" w:rsidP="002C2E48">
      <w:pPr>
        <w:pStyle w:val="Heading2"/>
      </w:pPr>
      <w:r w:rsidRPr="00D63ACE">
        <w:t>The current research</w:t>
      </w:r>
    </w:p>
    <w:p w14:paraId="0AAF718B" w14:textId="70BE4B63" w:rsidR="00AD1F7D" w:rsidRPr="00D63ACE" w:rsidRDefault="00AD1F7D" w:rsidP="002C2E48">
      <w:r w:rsidRPr="00D63ACE">
        <w:t xml:space="preserve">Two factors suggest that there is need for additional assessment of the IRAP’s reliability. First, meta-analyses of published literature are susceptible to publication bias. Given the relationship between internal consistency and statistical power </w:t>
      </w:r>
      <w:r w:rsidRPr="00D63ACE">
        <w:fldChar w:fldCharType="begin"/>
      </w:r>
      <w:r w:rsidR="00716DBE">
        <w:instrText xml:space="preserve"> ADDIN ZOTERO_ITEM CSL_CITATION {"citationID":"3ncwJtCS","properties":{"formattedCitation":"(Parsons, 2018)","plainCitation":"(Parsons, 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relationships","URL":"https://psyarxiv.com/qh5mf/","author":[{"family":"Parsons","given":"Sam"}],"accessed":{"date-parts":[["2020",6,12]]},"issued":{"date-parts":[["2018",5,24]]}}}],"schema":"https://github.com/citation-style-language/schema/raw/master/csl-citation.json"} </w:instrText>
      </w:r>
      <w:r w:rsidRPr="00D63ACE">
        <w:fldChar w:fldCharType="separate"/>
      </w:r>
      <w:r w:rsidRPr="00D63ACE">
        <w:t>(Parsons, 2018)</w:t>
      </w:r>
      <w:r w:rsidRPr="00D63ACE">
        <w:fldChar w:fldCharType="end"/>
      </w:r>
      <w:r w:rsidRPr="00D63ACE">
        <w:t xml:space="preserve">, it is quite possible that IRAP studies </w:t>
      </w:r>
      <w:r>
        <w:t>revealing</w:t>
      </w:r>
      <w:r w:rsidRPr="00D63ACE">
        <w:t xml:space="preserve"> poor measurement properties were less likely to obtain significant results, and therefore were unfortunately less likely to be published.  </w:t>
      </w:r>
    </w:p>
    <w:p w14:paraId="07A39640" w14:textId="7EDCCC72" w:rsidR="00AD1F7D" w:rsidRPr="00D63ACE" w:rsidRDefault="00AD1F7D" w:rsidP="002C2E48">
      <w:r w:rsidRPr="00D63ACE">
        <w:t xml:space="preserve">Second, published articles have used a range of different metrics when reporting reliability, and have frequently not reported gold-standard metrics. For example, published studies on test-retest reliability have reported Pearson’s </w:t>
      </w:r>
      <w:r w:rsidRPr="00D63ACE">
        <w:rPr>
          <w:i/>
        </w:rPr>
        <w:t>r</w:t>
      </w:r>
      <w:r w:rsidRPr="00D63ACE">
        <w:t xml:space="preserve"> correlations. However, Parsons et al. </w:t>
      </w:r>
      <w:r w:rsidRPr="00D63ACE">
        <w:fldChar w:fldCharType="begin"/>
      </w:r>
      <w:r w:rsidR="00716DBE">
        <w:instrText xml:space="preserve"> ADDIN ZOTERO_ITEM CSL_CITATION {"citationID":"hqKHcOnK","properties":{"formattedCitation":"(2019)","plainCitation":"(2019)","noteIndex":0},"citationItems":[{"id":12268,"uris":["http://zotero.org/users/1687755/items/TUYKQ29J"],"itemData":{"id":12268,"type":"article-journal","container-title":"Advances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recently highlighted that Pearson’s </w:t>
      </w:r>
      <w:r w:rsidRPr="00D63ACE">
        <w:rPr>
          <w:i/>
        </w:rPr>
        <w:t>r</w:t>
      </w:r>
      <w:r w:rsidRPr="00D63ACE">
        <w:t xml:space="preserve"> captures one specific aspect of stability (i.e., the preservation of rank among participants between time-points) but neglects others (e.g., the absolute change in scores between timepoints). This can be illustrated using a simple example: imagine if at time-point 2 all participants scored exactly 10 points higher on an IQ scale than they did at time-point 1. A Pearson’s </w:t>
      </w:r>
      <w:r w:rsidRPr="00D63ACE">
        <w:rPr>
          <w:i/>
        </w:rPr>
        <w:t>r</w:t>
      </w:r>
      <w:r w:rsidRPr="00D63ACE">
        <w:t xml:space="preserve"> correlation would suggest that test-retest reliability was perfect (</w:t>
      </w:r>
      <w:r w:rsidRPr="00D63ACE">
        <w:rPr>
          <w:i/>
        </w:rPr>
        <w:t>r</w:t>
      </w:r>
      <w:r w:rsidRPr="00D63ACE">
        <w:t xml:space="preserve"> = 1.0) because rank among participants was preserved, despite there being clear and large changes in responses between the timepoints. In order to capture both aspects (preservation of rank and lack of absolute change), a measure of ‘Absolute Agreement’ should </w:t>
      </w:r>
      <w:r>
        <w:t xml:space="preserve">be reported </w:t>
      </w:r>
      <w:r w:rsidRPr="00D63ACE">
        <w:t xml:space="preserve">instead </w:t>
      </w:r>
      <w:r>
        <w:t xml:space="preserve">such as </w:t>
      </w:r>
      <w:r w:rsidRPr="00D63ACE">
        <w:t>Intraclass Correlation Coefficient</w:t>
      </w:r>
      <w:r>
        <w:t>s</w:t>
      </w:r>
      <w:r w:rsidRPr="00D63ACE">
        <w:t xml:space="preserve"> </w:t>
      </w:r>
      <w:r>
        <w:fldChar w:fldCharType="begin"/>
      </w:r>
      <w:r w:rsidR="00716DBE">
        <w:instrText xml:space="preserve"> ADDIN ZOTERO_ITEM CSL_CITATION {"citationID":"3YA37DE9","properties":{"formattedCitation":"(i.e., ICC[2,1]: Parsons et al., 2019; Shrout &amp; Fleiss, 1979)","plainCitation":"(i.e., ICC[2,1]: Parsons et al., 2019; Shrout &amp; Fleiss, 1979)","noteIndex":0},"citationItems":[{"id":12268,"uris":["http://zotero.org/users/1687755/items/TUYKQ29J"],"itemData":{"id":12268,"type":"article-journal","container-title":"Advances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Measurements","volume":"2","author":[{"family":"Parsons","given":"Sam"},{"family":"Kruijt","given":"Anne-Wil"},{"family":"Fox","given":"Elaine"}],"issued":{"date-parts":[["2019"]]}},"prefix":"i.e., ICC[2,1]: "},{"id":13113,"uris":["http://zotero.org/users/1687755/items/6AK7ZNBW"],"itemData":{"id":13113,"type":"article-journal","container-title":"Psychological bulletin","issue":"2","note":"publisher: American Psychological Association","page":"420","title":"Intraclass correlations: uses in assessing rater reliability.","volume":"86","author":[{"family":"Shrout","given":"Patrick E"},{"family":"Fleiss","given":"Joseph L"}],"issued":{"date-parts":[["1979"]]}}}],"schema":"https://github.com/citation-style-language/schema/raw/master/csl-citation.json"} </w:instrText>
      </w:r>
      <w:r>
        <w:fldChar w:fldCharType="separate"/>
      </w:r>
      <w:r w:rsidR="00716DBE">
        <w:rPr>
          <w:noProof/>
        </w:rPr>
        <w:t>(i.e., ICC[2,1]: Parsons et al., 2019; Shrout &amp; Fleiss, 1979)</w:t>
      </w:r>
      <w:r>
        <w:fldChar w:fldCharType="end"/>
      </w:r>
    </w:p>
    <w:p w14:paraId="29C7C3EF" w14:textId="3D17E778" w:rsidR="00AD1F7D" w:rsidRPr="00D63ACE" w:rsidRDefault="00AD1F7D" w:rsidP="002C2E48">
      <w:r w:rsidRPr="00D63ACE">
        <w:t xml:space="preserve">To take another example, the calculation of internal consistency via split-half reliability involves a somewhat arbitrary decision regarding how the data is split. While most IRAP studies have split by odd versus even trials by order of presentation, other common implicit measures such as the IAT instead split by first versus second half of the task by order of presentation. Parsons et al. </w:t>
      </w:r>
      <w:r w:rsidRPr="00D63ACE">
        <w:fldChar w:fldCharType="begin"/>
      </w:r>
      <w:r w:rsidR="00716DBE">
        <w:instrText xml:space="preserve"> ADDIN ZOTERO_ITEM CSL_CITATION {"citationID":"CebirfnH","properties":{"formattedCitation":"(2019)","plainCitation":"(2019)","noteIndex":0},"citationItems":[{"id":12268,"uris":["http://zotero.org/users/1687755/items/TUYKQ29J"],"itemData":{"id":12268,"type":"article-journal","container-title":"Advances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 that both choices are </w:t>
      </w:r>
      <w:r w:rsidRPr="00D63ACE">
        <w:t xml:space="preserve">arbitrary, and that internal consistency should instead be estimated by a permutation resampling approach. This involves creating a large number of random splits of the data and calculating reliability for each, then taking </w:t>
      </w:r>
      <w:r>
        <w:t>the</w:t>
      </w:r>
      <w:r w:rsidRPr="00D63ACE">
        <w:t xml:space="preserve"> mean of this distribution of reliabilities. Importantly, this method approximates Cronbach’s </w:t>
      </w:r>
      <w:r w:rsidRPr="001D663A">
        <w:t>α</w:t>
      </w:r>
      <w:r w:rsidRPr="00D63ACE" w:rsidDel="00C70D03">
        <w:t xml:space="preserve"> </w:t>
      </w:r>
      <w:r w:rsidRPr="00D63ACE">
        <w:t>where others frequently do not. However, in order to calculate both ICCs and permutation-based estimates of internal consistency, access to trial-level data is needed.</w:t>
      </w:r>
    </w:p>
    <w:p w14:paraId="6FB46184" w14:textId="77777777" w:rsidR="00AD1F7D" w:rsidRPr="00D63ACE" w:rsidRDefault="00AD1F7D" w:rsidP="002C2E48">
      <w:r w:rsidRPr="00D63ACE">
        <w:t xml:space="preserve">Both of the above factors </w:t>
      </w:r>
      <w:r>
        <w:t>may be</w:t>
      </w:r>
      <w:r w:rsidRPr="00D63ACE">
        <w:t xml:space="preserve"> addressed by conducting a file drawer meta-analysis. That is, where all studies – both published </w:t>
      </w:r>
      <w:r>
        <w:t>and</w:t>
      </w:r>
      <w:r w:rsidRPr="00D63ACE">
        <w:t xml:space="preserve"> unpublished – originating from an individual or group are used. We </w:t>
      </w:r>
      <w:r>
        <w:t xml:space="preserve">therefore </w:t>
      </w:r>
      <w:r w:rsidRPr="00D63ACE">
        <w:t xml:space="preserve">pooled data </w:t>
      </w:r>
      <w:r>
        <w:t xml:space="preserve">from </w:t>
      </w:r>
      <w:r w:rsidRPr="00D63ACE">
        <w:t xml:space="preserve">studies that we have been involved in. </w:t>
      </w:r>
    </w:p>
    <w:p w14:paraId="760DFFE8" w14:textId="77777777" w:rsidR="00AD1F7D" w:rsidRPr="00D63ACE" w:rsidRDefault="00AD1F7D" w:rsidP="002C2E48">
      <w:pPr>
        <w:pStyle w:val="Heading1"/>
      </w:pPr>
      <w:r w:rsidRPr="00D63ACE">
        <w:t>Method</w:t>
      </w:r>
    </w:p>
    <w:p w14:paraId="121F6A55" w14:textId="77777777" w:rsidR="00AD1F7D" w:rsidRPr="00D63ACE" w:rsidRDefault="00AD1F7D" w:rsidP="002C2E48">
      <w:pPr>
        <w:pStyle w:val="Heading2"/>
      </w:pPr>
      <w:r w:rsidRPr="00D63ACE">
        <w:t>Data</w:t>
      </w:r>
    </w:p>
    <w:p w14:paraId="5A3F0CE1" w14:textId="77777777" w:rsidR="00AD1F7D" w:rsidRDefault="00AD1F7D" w:rsidP="002C2E48">
      <w:r w:rsidRPr="00D63ACE">
        <w:t>All code and data needed to reproduce our analyses is available on the Open Science Framework, along with all word and image stimuli, instructions, responding rules, and task parameters used in each of the IRAPs (</w:t>
      </w:r>
      <w:hyperlink r:id="rId10" w:history="1">
        <w:r w:rsidRPr="00D63ACE">
          <w:rPr>
            <w:rStyle w:val="Hyperlink"/>
          </w:rPr>
          <w:t>osf.io/v3twe</w:t>
        </w:r>
      </w:hyperlink>
      <w:r w:rsidRPr="00D63ACE">
        <w:t xml:space="preserve">). </w:t>
      </w:r>
    </w:p>
    <w:p w14:paraId="3FDDF0F3" w14:textId="77777777" w:rsidR="00AD1F7D" w:rsidRPr="00D63ACE" w:rsidRDefault="00AD1F7D" w:rsidP="002C2E48">
      <w:r>
        <w:t xml:space="preserve">Data was pooled from all IRAP studies we have been involved in. Inclusion criteria were use of at least one IRAP and access to raw data and the task parameters used in the study. Exclusion criteria were embargos on data that are soon to be published, whose data could therefore not be made open for this meta-analysis. Three studies met exclusion criteria. Two of these were in domains that are already represented in the included data (i.e., friend-enemy and Lincoln-Hitler). </w:t>
      </w:r>
    </w:p>
    <w:p w14:paraId="4071729E" w14:textId="20596BDF" w:rsidR="00AD1F7D" w:rsidRPr="00D63ACE" w:rsidRDefault="00AD1F7D" w:rsidP="002C2E48">
      <w:r>
        <w:t>D</w:t>
      </w:r>
      <w:r w:rsidRPr="00F33584">
        <w:t xml:space="preserve">ata from 35 IRAPs across 16 different content domains (see Figure 2) </w:t>
      </w:r>
      <w:r>
        <w:t>included</w:t>
      </w:r>
      <w:r w:rsidRPr="00F33584">
        <w:t xml:space="preserve"> a total of </w:t>
      </w:r>
      <w:r>
        <w:t>1576</w:t>
      </w:r>
      <w:r w:rsidRPr="00F33584">
        <w:t xml:space="preserve"> participants. Test-retest data was available for a subset of 8 domains</w:t>
      </w:r>
      <w:r>
        <w:t xml:space="preserve"> with two different </w:t>
      </w:r>
      <w:r w:rsidRPr="00F33584">
        <w:t>follow-up periods: immediate (7 domains) and 1-week (1 domain; see Figure 2). Some</w:t>
      </w:r>
      <w:r w:rsidRPr="00D63ACE">
        <w:t xml:space="preserve"> of this data has been published for other purposes </w:t>
      </w:r>
      <w:r w:rsidRPr="00D63ACE">
        <w:fldChar w:fldCharType="begin"/>
      </w:r>
      <w:r w:rsidR="00716DBE">
        <w:instrText xml:space="preserve"> ADDIN ZOTERO_ITEM CSL_CITATION {"citationID":"4V4YU3h8","properties":{"formattedCitation":"(Drake et al., 2015, 2016, 2018; Finn et al., 2016; Hussey, Daly, et al., 2015; see supplementary materials)","plainCitation":"(Drake et al., 2015, 2016, 2018; Finn et al., 2016; Hussey, Daly, et al., 2015; see supplementary materials)","noteIndex":0},"citationItems":[{"id":11258,"uris":["http://zotero.org/users/1687755/items/I6DM5PYE"],"itemData":{"id":11258,"type":"article-journal","abstract":"Racial evaluations have received considerable attention by researchers of implicit cognition, especially with the Implicit Association Test (IAT). The IAT measures associative biases in a relativistic manner, whereby attitudes toward a given racial category are compared to attitudes toward another. The Implicit Relational Assessment Procedure (IRAP) is a new behavior analytic measure of cognition that may provide a less relativistic and more specific measure of cognitive repertoires. The current study utilized a race IRAP to assess evaluative biases among a balanced sample of Black and White undergraduates. The race IRAP was administered twice in a row in conjunction with a collection of self-report measures of racial attitudes. Results for reliability and convergent validity were generally supportive. Furthermore, observed biases appeared to reflect positive in-group biases rather than derogatory attitudes toward the out-group, an effect that would not be apparent with a similarly configured race IAT. Future research may benefit from consideration of the evaluative content of the IRAP as well as the racial demographics for both the participants and the experimenters. (PsycINFO Database Record (c) 2017 APA, all rights reserved)","archive_location":"2016-09228-001","container-title":"Behavior and Social Issues","DOI":"10.5210/bsi.v24i0.5496","ISSN":"1064-9506","journalAbbreviation":"Behavior and Social Issues","source":"EBSCOhost","title":"Exploring the reliability and convergent validity of implicit racial evaluations","URL":"http://search.ebscohost.com/login.aspx?direct=true&amp;db=psyh&amp;AN=2016-09228-001&amp;site=ehost-live","volume":"24","author":[{"family":"Drake","given":"Chad E."},{"family":"Kramer","given":"Sam"},{"family":"Sain","given":"Travis"},{"family":"Swiatek","given":"Rachel"},{"family":"Kohn","given":"Kristin"},{"family":"Murphy","given":"Meagan"}],"issued":{"date-parts":[["2015"]]}}},{"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H."},{"family":"Habib","given":"Reza"}],"issued":{"date-parts":[["2016",3]]}}},{"id":7516,"uris":["http://zotero.org/users/1687755/items/72LX2MUL"],"itemData":{"id":7516,"type":"article-journal","abstract":"Gender is a pervasive social categorization bearing substantial impact on personal and social behavior throughout the lifespan. In some ways this categorization may perpetuate stereotypes and discrimination, such as women and men being viewed as suited for different educational and career pathways and family responsibilities. Much of the empirical literature and the gender theories that have been built from that literature are founded on self-report measures of gender perceptions. Self-reports of cognitive phenomena are vulnerable to social demand effects, a concern that has occasioned a comparatively small body of gender perception research with implicit measures. The current study explored implicit gender stereotypes among and between women and men with the Implicit Relational Assessment Procedure, which can provide more specific assessments of biased attitudes than many comparable implicit measures. The results confirmed some previous findings, revealing stereotype-consistent attitudes and gender differences in the magnitude of those attitudes. Both of the genders measured provided response patterns indicating perceptions of women as emotional, gentle, and sensitive and of men as dominant, forceful, and logical. More specific and nuanced effects were also revealed, including a number of seemingly egalitarian effects and one stereotype-inconsistent bias for women when responding to the combination of women and the words dominant, forceful, and logical. These latter findings would be inaccessible with alternative implicit measures. These results may provide a foundation for a broader and deeper program of future research on the personal and social impact of gender stereotypes.","container-title":"Gender Issues","DOI":"10.1007/s12147-017-9189-6","ISSN":"1098-092X, 1936-4717","issue":"1","journalAbbreviation":"Gend. Issues","language":"en","page":"3-20","source":"link-springer-com.jproxy.nuim.ie","title":"Comparing Implicit Gender Stereotypes Between Women and Men with the Implicit Relational Assessment Procedure","volume":"35","author":[{"family":"Drake","given":"Chad E."},{"family":"Primeaux","given":"Sunni"},{"family":"Thomas","given":"Jorden"}],"issued":{"date-parts":[["2018",3,1]]}}},{"id":2815,"uris":["http://zotero.org/users/1687755/items/HCBWM4CC"],"itemData":{"id":2815,"type":"article-journal","container-title":"The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id":2405,"uris":["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Either","volume":"65","author":[{"family":"Hussey","given":"Ian"},{"family":"Daly","given":"Tarah"},{"family":"Barnes-Holmes","given":"Dermot"}],"issued":{"date-parts":[["2015",7,23]]}},"suffix":"; see supplementary materials"}],"schema":"https://github.com/citation-style-language/schema/raw/master/csl-citation.json"} </w:instrText>
      </w:r>
      <w:r w:rsidRPr="00D63ACE">
        <w:fldChar w:fldCharType="separate"/>
      </w:r>
      <w:r>
        <w:t>(Drake et al., 2015, 2016, 2018; Finn et al., 2016; Hussey, Daly, et al., 2015; see supplementary materials)</w:t>
      </w:r>
      <w:r w:rsidRPr="00D63ACE">
        <w:fldChar w:fldCharType="end"/>
      </w:r>
      <w:r w:rsidRPr="00D63ACE">
        <w:t xml:space="preserve">. However, the large majority of this data was not considered by either of the two published meta-analyses of the IRAP’s reliability, with the exception of a subset of the friend-enemy IRAPs </w:t>
      </w:r>
      <w:r w:rsidRPr="00D63ACE">
        <w:fldChar w:fldCharType="begin"/>
      </w:r>
      <w:r w:rsidR="00716DBE">
        <w:instrText xml:space="preserve"> ADDIN ZOTERO_ITEM CSL_CITATION {"citationID":"rR7XINHw","properties":{"formattedCitation":"(Drake et al., 2016)","plainCitation":"(Drake et al., 2016)","noteIndex":0},"citationItems":[{"id":3045,"uris":["http://zotero.org/users/1687755/items/N422MFSA"],"itemData":{"id":3045,"type":"article-journal","container-title":"The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H."},{"family":"Habib","given":"Reza"}],"issued":{"date-parts":[["2016",3]]}}}],"schema":"https://github.com/citation-style-language/schema/raw/master/csl-citation.json"} </w:instrText>
      </w:r>
      <w:r w:rsidRPr="00D63ACE">
        <w:fldChar w:fldCharType="separate"/>
      </w:r>
      <w:r w:rsidRPr="00D63ACE">
        <w:t>(Drake et al., 2016)</w:t>
      </w:r>
      <w:r w:rsidRPr="00D63ACE">
        <w:fldChar w:fldCharType="end"/>
      </w:r>
      <w:r w:rsidRPr="00D63ACE">
        <w:t xml:space="preserve"> which was used in Greenwald and Lai (2020).</w:t>
      </w:r>
    </w:p>
    <w:p w14:paraId="5B46F728" w14:textId="77777777" w:rsidR="00AD1F7D" w:rsidRPr="00D63ACE" w:rsidRDefault="00AD1F7D" w:rsidP="002C2E48">
      <w:pPr>
        <w:pStyle w:val="Heading2"/>
      </w:pPr>
      <w:r w:rsidRPr="00D63ACE">
        <w:t>Participants</w:t>
      </w:r>
    </w:p>
    <w:p w14:paraId="4C84989D" w14:textId="77777777" w:rsidR="00AD1F7D" w:rsidRPr="00D63ACE" w:rsidRDefault="00AD1F7D" w:rsidP="002C2E48">
      <w:r w:rsidRPr="00D63ACE">
        <w:t xml:space="preserve">All participants provided informed consent prior to participation, and studies were approved by the local institutional review boards. Where demographics data was </w:t>
      </w:r>
      <w:r w:rsidRPr="00833BF8">
        <w:t xml:space="preserve">available, </w:t>
      </w:r>
      <w:r w:rsidRPr="00630AE7">
        <w:t>a majority of participants</w:t>
      </w:r>
      <w:r w:rsidRPr="007F179F">
        <w:t xml:space="preserve"> </w:t>
      </w:r>
      <w:r w:rsidRPr="005A6E42">
        <w:t>were women (64.4% female, 35.4% male, 0.2% non-binary), young adults (</w:t>
      </w:r>
      <w:r w:rsidRPr="005A6E42">
        <w:rPr>
          <w:i/>
        </w:rPr>
        <w:t>M</w:t>
      </w:r>
      <w:r w:rsidRPr="005A6E42">
        <w:rPr>
          <w:rFonts w:cs="Times New Roman (Body CS)"/>
          <w:vertAlign w:val="subscript"/>
        </w:rPr>
        <w:t>age</w:t>
      </w:r>
      <w:r w:rsidRPr="005A6E42">
        <w:t xml:space="preserve"> = 19.5, </w:t>
      </w:r>
      <w:r w:rsidRPr="005A6E42">
        <w:rPr>
          <w:i/>
        </w:rPr>
        <w:t>SD</w:t>
      </w:r>
      <w:r w:rsidRPr="005A6E42">
        <w:t xml:space="preserve"> = 3.3), White (50.0%</w:t>
      </w:r>
      <w:r>
        <w:t>;</w:t>
      </w:r>
      <w:r w:rsidRPr="005A6E42">
        <w:t xml:space="preserve"> 32.1% Black, 9.8% Hispanic, 3.0% Asian, 5.1% other)</w:t>
      </w:r>
      <w:r>
        <w:t>, and heterosexual (88.4%; 7.8% bisexual, 3.9% homosexual).</w:t>
      </w:r>
    </w:p>
    <w:p w14:paraId="15DFAC22" w14:textId="77777777" w:rsidR="00AD1F7D" w:rsidRPr="00D63ACE" w:rsidRDefault="00AD1F7D" w:rsidP="00434862">
      <w:pPr>
        <w:pStyle w:val="Heading2"/>
      </w:pPr>
      <w:r w:rsidRPr="00D63ACE">
        <w:t>Measures</w:t>
      </w:r>
    </w:p>
    <w:p w14:paraId="40DB59CF" w14:textId="52B028DB" w:rsidR="00AD1F7D" w:rsidRDefault="00AD1F7D" w:rsidP="002C2E48">
      <w:r>
        <w:t>Like many implicit measures, t</w:t>
      </w:r>
      <w:r w:rsidRPr="00D63ACE">
        <w:t xml:space="preserve">he IRAP is a computer-based </w:t>
      </w:r>
      <w:r>
        <w:t>task that uses reaction time differentials to calculate scores</w:t>
      </w:r>
      <w:r w:rsidRPr="00D63ACE">
        <w:t xml:space="preserve">. </w:t>
      </w:r>
      <w:r>
        <w:t xml:space="preserve">Participants are </w:t>
      </w:r>
      <w:r>
        <w:lastRenderedPageBreak/>
        <w:t xml:space="preserve">instructed to respond as quickly and accurately as possible. On each trial, category stimuli are presented at the top </w:t>
      </w:r>
      <w:r w:rsidRPr="00D63ACE">
        <w:t>of the screen</w:t>
      </w:r>
      <w:r>
        <w:t xml:space="preserve"> and attribute stimuli are presented in the middle of the screen. R</w:t>
      </w:r>
      <w:r w:rsidRPr="00D63ACE">
        <w:t>esponse option</w:t>
      </w:r>
      <w:r>
        <w:t xml:space="preserve"> are presented at the bottom left and </w:t>
      </w:r>
      <w:proofErr w:type="gramStart"/>
      <w:r>
        <w:t>right hand</w:t>
      </w:r>
      <w:proofErr w:type="gramEnd"/>
      <w:r>
        <w:t xml:space="preserve"> sides of the screen, and are mapped to the </w:t>
      </w:r>
      <w:r w:rsidRPr="00D63ACE">
        <w:t>left and right response keys</w:t>
      </w:r>
      <w:r>
        <w:t xml:space="preserve"> (typically the ‘D’ and ‘K’ keys)</w:t>
      </w:r>
      <w:r w:rsidRPr="00D63ACE">
        <w:t xml:space="preserve">. </w:t>
      </w:r>
      <w:r>
        <w:t>Correct responses alternate between blocks of trials. For example, a race IRAP might employ “White people” and “Black people” as category stimuli and positive and negative words as attribute stimuli, with the response options “True” and “False”. C</w:t>
      </w:r>
      <w:r w:rsidRPr="00D63ACE">
        <w:t>orrect response</w:t>
      </w:r>
      <w:r>
        <w:t>s</w:t>
      </w:r>
      <w:r w:rsidRPr="00D63ACE">
        <w:t xml:space="preserve"> </w:t>
      </w:r>
      <w:r>
        <w:t>are required to proceed to the next trial</w:t>
      </w:r>
      <w:r w:rsidRPr="00D63ACE">
        <w:t xml:space="preserve">. Incorrect responses result in a red X being presented on screen. </w:t>
      </w:r>
      <w:r>
        <w:t xml:space="preserve">As such, participants would be required to respond to </w:t>
      </w:r>
      <w:r w:rsidRPr="00D63ACE">
        <w:t>“</w:t>
      </w:r>
      <w:r>
        <w:t>W</w:t>
      </w:r>
      <w:r w:rsidRPr="00D63ACE">
        <w:t xml:space="preserve">hite people” and “dangerous” </w:t>
      </w:r>
      <w:r>
        <w:t xml:space="preserve">with </w:t>
      </w:r>
      <w:r w:rsidRPr="00D63ACE">
        <w:t xml:space="preserve">“True” on one block and “False” on the </w:t>
      </w:r>
      <w:r>
        <w:t>subsequent</w:t>
      </w:r>
      <w:r w:rsidRPr="00D63ACE">
        <w:t xml:space="preserve"> block. </w:t>
      </w:r>
      <w:r>
        <w:t xml:space="preserve">Blocks typically consist of 24, 36, or 48 trials depending on the number of stimuli exemplars employed, and use an equal number of combinations of the category and attribute stimuli (e.g., White people – positive, White people – negative, Black people – positive, and Black people – negative). Participants typically complete between one and three pairs of test blocks until they meet performance criteria (e.g., </w:t>
      </w:r>
      <w:r w:rsidRPr="00D63ACE">
        <w:t>median reaction time &lt; 2000 ms and percentage accuracy &gt; 80%</w:t>
      </w:r>
      <w:r>
        <w:t xml:space="preserve">), followed by three pairs of test blocks from which scores are calculated. The IRAP’s </w:t>
      </w:r>
      <w:r w:rsidRPr="00D63ACE">
        <w:t xml:space="preserve">procedural </w:t>
      </w:r>
      <w:r>
        <w:t xml:space="preserve">details and variations </w:t>
      </w:r>
      <w:r w:rsidRPr="00D63ACE">
        <w:t xml:space="preserve">have been discussed in detail </w:t>
      </w:r>
      <w:r>
        <w:t xml:space="preserve">elsewhere </w:t>
      </w:r>
      <w:r w:rsidRPr="00D63ACE">
        <w:fldChar w:fldCharType="begin"/>
      </w:r>
      <w:r w:rsidR="00716DBE">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rsidRPr="00D63ACE">
        <w:t>(Barnes-Holmes et al., 2010; Hussey, Thompson, et al., 2015)</w:t>
      </w:r>
      <w:r w:rsidRPr="00D63ACE">
        <w:fldChar w:fldCharType="end"/>
      </w:r>
      <w:r>
        <w:t>. A</w:t>
      </w:r>
      <w:r w:rsidRPr="00D63ACE">
        <w:t xml:space="preserve">ll word and image stimuli, instructions, responding rules, and task parameters </w:t>
      </w:r>
      <w:r>
        <w:t xml:space="preserve">for each IRAP </w:t>
      </w:r>
      <w:r w:rsidRPr="00D63ACE">
        <w:t>can be found in the Supplementary Materials (</w:t>
      </w:r>
      <w:hyperlink r:id="rId11" w:history="1">
        <w:r w:rsidRPr="00D63ACE">
          <w:rPr>
            <w:rStyle w:val="Hyperlink"/>
          </w:rPr>
          <w:t>osf.io/v3twe</w:t>
        </w:r>
      </w:hyperlink>
      <w:r w:rsidRPr="00D63ACE">
        <w:t>).</w:t>
      </w:r>
    </w:p>
    <w:p w14:paraId="3A1142A6" w14:textId="77777777" w:rsidR="00AD1F7D" w:rsidRPr="00D63ACE" w:rsidRDefault="00AD1F7D" w:rsidP="002C2E48">
      <w:pPr>
        <w:pStyle w:val="Heading2"/>
      </w:pPr>
      <w:r w:rsidRPr="00D63ACE">
        <w:t>Data processing</w:t>
      </w:r>
    </w:p>
    <w:p w14:paraId="4336BC16" w14:textId="4BA85A10" w:rsidR="00AD1F7D" w:rsidRPr="00D63ACE" w:rsidRDefault="00AD1F7D" w:rsidP="002C2E48">
      <w:r w:rsidRPr="00D63ACE">
        <w:t xml:space="preserve">IRAP studies typically </w:t>
      </w:r>
      <w:r>
        <w:t>use</w:t>
      </w:r>
      <w:r w:rsidRPr="00D63ACE">
        <w:t xml:space="preserve"> the </w:t>
      </w:r>
      <w:r w:rsidRPr="00D63ACE">
        <w:rPr>
          <w:i/>
        </w:rPr>
        <w:t>D</w:t>
      </w:r>
      <w:r w:rsidRPr="00D63ACE">
        <w:t xml:space="preserve"> scoring method </w:t>
      </w:r>
      <w:r>
        <w:t xml:space="preserve">to convert </w:t>
      </w:r>
      <w:r w:rsidRPr="00D63ACE">
        <w:t xml:space="preserve">each participant’s reaction times into analyzable </w:t>
      </w:r>
      <w:r>
        <w:t xml:space="preserve">scores </w:t>
      </w:r>
      <w:r w:rsidRPr="00D63ACE">
        <w:fldChar w:fldCharType="begin"/>
      </w:r>
      <w:r w:rsidR="00716DBE">
        <w:instrText xml:space="preserve"> ADDIN ZOTERO_ITEM CSL_CITATION {"citationID":"qAtw9zXH","properties":{"formattedCitation":"(see Barnes-Holmes et al., 2010; Hussey, Thompson, et al., 2015)","plainCitation":"(see Barnes-Holmes et al., 2010; Hussey, Thompson, et al., 2015)","noteIndex":0},"citationItems":[{"id":201,"uris":["http://zotero.org/users/1687755/items/XI3TJMRH"],"itemData":{"id":201,"type":"article-journal","container-title":"The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model","volume":"60","author":[{"family":"Barnes-Holmes","given":"Dermot"},{"family":"Barnes-Holmes","given":"Yvonne"},{"family":"Stewart","given":"Ian"},{"family":"Boles","given":"Shawn"}],"issued":{"date-parts":[["2010"]]}},"prefix":"see "},{"id":2644,"uris":["http://zotero.org/users/1687755/items/QDNB6VD9"],"itemData":{"id":2644,"type":"article-journal","abstract":"This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Pr="00D63ACE">
        <w:fldChar w:fldCharType="separate"/>
      </w:r>
      <w:r>
        <w:t>(see Barnes-Holmes et al., 2010; Hussey, Thompson, et al., 2015)</w:t>
      </w:r>
      <w:r w:rsidRPr="00D63ACE">
        <w:fldChar w:fldCharType="end"/>
      </w:r>
      <w:r w:rsidRPr="00D63ACE">
        <w:t xml:space="preserve">. The </w:t>
      </w:r>
      <w:r w:rsidRPr="00D63ACE">
        <w:rPr>
          <w:i/>
        </w:rPr>
        <w:t>D</w:t>
      </w:r>
      <w:r w:rsidRPr="00D63ACE">
        <w:t xml:space="preserve"> score has some similarities to Cohen’s </w:t>
      </w:r>
      <w:r w:rsidRPr="00D63ACE">
        <w:rPr>
          <w:i/>
        </w:rPr>
        <w:t>d</w:t>
      </w:r>
      <w:r w:rsidRPr="00D63ACE">
        <w:t xml:space="preserve">, insofar as it is a trimmed and standardized difference in mean reaction time between the two block types.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D63ACE">
        <w:rPr>
          <w:i/>
        </w:rPr>
        <w:t>D</w:t>
      </w:r>
      <w:r w:rsidRPr="00D63ACE">
        <w:t xml:space="preserve"> score. Participants were </w:t>
      </w:r>
      <w:r>
        <w:t xml:space="preserve">also </w:t>
      </w:r>
      <w:r w:rsidRPr="00D63ACE">
        <w:t xml:space="preserve">excluded if their mean reaction times in the IRAP test blocks were ± 2 Median Absolute Deviations from the median, in order to exclude implausibly fast or inappropriately slow </w:t>
      </w:r>
      <w:r w:rsidRPr="00E86F1A">
        <w:t xml:space="preserve">responding. A total of 112 participants (7.1%) were excluded on this basis leaving 1464 </w:t>
      </w:r>
      <w:r>
        <w:t xml:space="preserve">participants </w:t>
      </w:r>
      <w:r w:rsidRPr="00E86F1A">
        <w:t xml:space="preserve">in the internal consistency sample and </w:t>
      </w:r>
      <w:r>
        <w:t>354</w:t>
      </w:r>
      <w:r w:rsidRPr="00E86F1A">
        <w:t xml:space="preserve"> in the test-retest </w:t>
      </w:r>
      <w:r>
        <w:t>sample</w:t>
      </w:r>
      <w:r w:rsidRPr="00E86F1A">
        <w:t>.</w:t>
      </w:r>
      <w:r w:rsidRPr="00D63ACE">
        <w:t xml:space="preserve">  </w:t>
      </w:r>
    </w:p>
    <w:p w14:paraId="25DA7368" w14:textId="77777777" w:rsidR="00AD1F7D" w:rsidRPr="00D63ACE" w:rsidRDefault="00AD1F7D" w:rsidP="002C2E48">
      <w:pPr>
        <w:pStyle w:val="Heading1"/>
      </w:pPr>
      <w:r w:rsidRPr="00D63ACE">
        <w:t>Results</w:t>
      </w:r>
    </w:p>
    <w:p w14:paraId="488A2756" w14:textId="77777777" w:rsidR="00AD1F7D" w:rsidRPr="00D63ACE" w:rsidRDefault="00AD1F7D" w:rsidP="002C2E48">
      <w:pPr>
        <w:pStyle w:val="Heading2"/>
      </w:pPr>
      <w:r w:rsidRPr="00D63ACE">
        <w:t>Meta-analytic strategy</w:t>
      </w:r>
    </w:p>
    <w:p w14:paraId="7713DDD0" w14:textId="08CCB68F" w:rsidR="00AD1F7D" w:rsidRPr="00D63ACE" w:rsidRDefault="00AD1F7D" w:rsidP="002C2E48">
      <w:r w:rsidRPr="00D63ACE">
        <w:t xml:space="preserve">All data processing and analyses were done in R </w:t>
      </w:r>
      <w:r w:rsidRPr="000569D5">
        <w:fldChar w:fldCharType="begin"/>
      </w:r>
      <w:r w:rsidR="00B74DA9" w:rsidRPr="000569D5">
        <w:instrText xml:space="preserve"> ADDIN ZOTERO_ITEM CSL_CITATION {"citationID":"crLAXs3C","properties":{"formattedCitation":"(R Core Team, 2022)","plainCitation":"(R Core Team, 2022)","noteIndex":0},"citationItems":[{"id":3887,"uris":["http://zotero.org/users/1687755/items/SWUWMIPE"],"itemData":{"id":3887,"type":"software","event-place":"Vienna, Austria","publisher":"R Foundation for Statistical Computing","publisher-place":"Vienna, Austria","title":"R: A language and environment for statistical computing","URL":"https://www.R-project.org/","version":"4.2","author":[{"literal":"R Core Team"}],"issued":{"date-parts":[["2022"]]}}}],"schema":"https://github.com/citation-style-language/schema/raw/master/csl-citation.json"} </w:instrText>
      </w:r>
      <w:r w:rsidRPr="000569D5">
        <w:fldChar w:fldCharType="separate"/>
      </w:r>
      <w:r w:rsidR="00B74DA9" w:rsidRPr="000569D5">
        <w:t>(R Core Team, 2022)</w:t>
      </w:r>
      <w:r w:rsidRPr="000569D5">
        <w:fldChar w:fldCharType="end"/>
      </w:r>
      <w:r w:rsidRPr="000569D5">
        <w:t>. Int</w:t>
      </w:r>
      <w:r w:rsidR="003D5FD0" w:rsidRPr="000569D5">
        <w:t>ra</w:t>
      </w:r>
      <w:r w:rsidRPr="000569D5">
        <w:t xml:space="preserve">class Correlation Coefficients were calculated using the psych package </w:t>
      </w:r>
      <w:r w:rsidRPr="000569D5">
        <w:fldChar w:fldCharType="begin"/>
      </w:r>
      <w:r w:rsidR="00B74DA9" w:rsidRPr="000569D5">
        <w:instrText xml:space="preserve"> ADDIN ZOTERO_ITEM CSL_CITATION {"citationID":"HeNbZYei","properties":{"formattedCitation":"(Revelle, 2016)","plainCitation":"(Revelle, 2016)","noteIndex":0},"citationItems":[{"id":3877,"uris":["http://zotero.org/users/1687755/items/HIHAMBGT"],"itemData":{"id":3877,"type":"software","event-place":"Evanston, Illinois","note":"R package version 1.6.6","publisher":"Northwestern University","publisher-place":"Evanston, Illinois","title":"psych: Procedures for Psychological, Psychometric, and Personality Research","URL":"http://CRAN.R-project.org/package=psych","author":[{"family":"Revelle","given":"William"}],"issued":{"date-parts":[["2016"]]}}}],"schema":"https://github.com/citation-style-language/schema/raw/master/csl-citation.json"} </w:instrText>
      </w:r>
      <w:r w:rsidRPr="000569D5">
        <w:fldChar w:fldCharType="separate"/>
      </w:r>
      <w:r w:rsidRPr="000569D5">
        <w:t xml:space="preserve">(Revelle, </w:t>
      </w:r>
      <w:r w:rsidRPr="000569D5">
        <w:t>2016)</w:t>
      </w:r>
      <w:r w:rsidRPr="000569D5">
        <w:fldChar w:fldCharType="end"/>
      </w:r>
      <w:r w:rsidRPr="000569D5">
        <w:t xml:space="preserve">. Meta-analyses were conducted using the metafor package </w:t>
      </w:r>
      <w:r w:rsidRPr="000569D5">
        <w:fldChar w:fldCharType="begin"/>
      </w:r>
      <w:r w:rsidR="00B74DA9" w:rsidRPr="000569D5">
        <w:instrText xml:space="preserve"> ADDIN ZOTERO_ITEM CSL_CITATION {"citationID":"K8bSyKex","properties":{"formattedCitation":"(Viechtbauer, 2010, version 3.4-0)","plainCitation":"(Viechtbauer, 2010, version 3.4-0)","noteIndex":0},"citationItems":[{"id":8150,"uris":["http://zotero.org/users/1687755/items/H4RMVYAU"],"itemData":{"id":8150,"type":"article-journal","abstract":"The metafor package provides functions for conducting meta-analyses in R. The package includes functions for ﬁtting the meta-analytic ﬁxed- and random-eﬀects models and allows for the inclusion of moderators variables (study-level covariates) in these models. Meta-regression analyses with continuous and categorical moderators can be conducted in this way. Functions for the Mantel-Haenszel and Peto’s one-step method for metaanalyses of 2 × 2 table data are also available. Finally, the package provides various plot functions (for example, for forest, funnel, and radial plots) and functions for assessing the model ﬁt, for obtaining case diagnostics, and for tests of publication bias.","container-title":"Journal of Statistical Software","DOI":"10.18637/jss.v036.i03","ISSN":"1548-7660","issue":"3","language":"en","source":"Crossref","title":"Conducting Meta-Analyses in R with the metafor Package","URL":"http://www.jstatsoft.org/v36/i03/","volume":"36","author":[{"family":"Viechtbauer","given":"Wolfgang"}],"accessed":{"date-parts":[["2018",7,17]]},"issued":{"date-parts":[["2010"]]}},"label":"page","suffix":", version 3.4-0"}],"schema":"https://github.com/citation-style-language/schema/raw/master/csl-citation.json"} </w:instrText>
      </w:r>
      <w:r w:rsidRPr="000569D5">
        <w:fldChar w:fldCharType="separate"/>
      </w:r>
      <w:r w:rsidR="00B74DA9" w:rsidRPr="000569D5">
        <w:t>(Viechtbauer, 2010, version 3.4-0)</w:t>
      </w:r>
      <w:r w:rsidRPr="000569D5">
        <w:fldChar w:fldCharType="end"/>
      </w:r>
      <w:r w:rsidRPr="00D63ACE">
        <w:t xml:space="preserve"> and Restricted Maximum Likelihood (REML) estimation. Meta-analysis of internal consistency estimates involved Bartlett transformations prior to analysis and inverse Bartlett transformations of meta-estimates for reporting. Analyses of test-retest reliability </w:t>
      </w:r>
      <w:r>
        <w:t xml:space="preserve">using </w:t>
      </w:r>
      <w:r w:rsidRPr="003C006F">
        <w:t>Pe</w:t>
      </w:r>
      <w:r w:rsidRPr="00A05FC0">
        <w:t xml:space="preserve">arson’s </w:t>
      </w:r>
      <w:r w:rsidRPr="00B44E09">
        <w:rPr>
          <w:i/>
        </w:rPr>
        <w:t>r</w:t>
      </w:r>
      <w:r w:rsidRPr="003C006F">
        <w:t xml:space="preserve"> </w:t>
      </w:r>
      <w:r>
        <w:t xml:space="preserve">correlations </w:t>
      </w:r>
      <w:r w:rsidRPr="00A05FC0">
        <w:t xml:space="preserve">involved Fisher’s </w:t>
      </w:r>
      <w:r w:rsidRPr="00A05FC0">
        <w:rPr>
          <w:i/>
        </w:rPr>
        <w:t>r</w:t>
      </w:r>
      <w:r w:rsidRPr="00A05FC0">
        <w:t>-to-</w:t>
      </w:r>
      <w:r w:rsidRPr="00A05FC0">
        <w:rPr>
          <w:i/>
        </w:rPr>
        <w:t>z</w:t>
      </w:r>
      <w:r w:rsidRPr="00A05FC0">
        <w:t xml:space="preserve"> transformations and inverse transformations</w:t>
      </w:r>
      <w:r w:rsidRPr="002B0432">
        <w:t xml:space="preserve">. </w:t>
      </w:r>
      <w:r w:rsidRPr="002261E2">
        <w:t xml:space="preserve">Heterogeneity </w:t>
      </w:r>
      <w:r w:rsidRPr="00D63ACE">
        <w:t>metrics refer to heterogeneity in the transformed estimates.</w:t>
      </w:r>
    </w:p>
    <w:p w14:paraId="50317105" w14:textId="77777777" w:rsidR="00AD1F7D" w:rsidRPr="00D63ACE" w:rsidRDefault="00AD1F7D" w:rsidP="002C2E48">
      <w:pPr>
        <w:pStyle w:val="Heading2"/>
      </w:pPr>
      <w:r w:rsidRPr="00D63ACE">
        <w:t>Internal consistency</w:t>
      </w:r>
    </w:p>
    <w:p w14:paraId="13C99B6B" w14:textId="77777777" w:rsidR="00AD1F7D" w:rsidRPr="00D63ACE" w:rsidRDefault="00AD1F7D" w:rsidP="002C2E48">
      <w:r w:rsidRPr="00D63ACE">
        <w:t>As noted in the introduction, the IRAP’s internal consistency can be estimated by split-half reliability; however, multiple ways of splitting the data exist. Three ways were computed and are reported here, based on their relevance to making comparisons with the output of common software implementations of the IRAP</w:t>
      </w:r>
      <w:r>
        <w:t xml:space="preserve"> and</w:t>
      </w:r>
      <w:r w:rsidRPr="00D63ACE">
        <w:t xml:space="preserve"> with other implicit measures</w:t>
      </w:r>
      <w:r>
        <w:t xml:space="preserve"> and previously published work</w:t>
      </w:r>
      <w:r w:rsidRPr="00D63ACE">
        <w:t xml:space="preserve">, and to provide </w:t>
      </w:r>
      <w:r>
        <w:t>a</w:t>
      </w:r>
      <w:r w:rsidRPr="00D63ACE">
        <w:t xml:space="preserve"> </w:t>
      </w:r>
      <w:r>
        <w:t>more</w:t>
      </w:r>
      <w:r w:rsidRPr="00D63ACE">
        <w:t xml:space="preserve"> accurate estimate of internal consistency.</w:t>
      </w:r>
    </w:p>
    <w:p w14:paraId="385C201A" w14:textId="7C8DA6F8" w:rsidR="00AD1F7D" w:rsidRPr="00D63ACE" w:rsidRDefault="00AD1F7D" w:rsidP="002C2E48">
      <w:r w:rsidRPr="00D63ACE">
        <w:rPr>
          <w:b/>
        </w:rPr>
        <w:t>Split-half via odd vs. even trials.</w:t>
      </w:r>
      <w:r w:rsidRPr="00D63ACE">
        <w:t xml:space="preserve"> The modal strategy used in the IRAP literature is to use an odd-even split-half, where separate </w:t>
      </w:r>
      <w:r w:rsidRPr="00D63ACE">
        <w:rPr>
          <w:i/>
        </w:rPr>
        <w:t>D</w:t>
      </w:r>
      <w:r w:rsidRPr="00D63ACE">
        <w:t xml:space="preserve"> scores are calculated for odd- and even-numbered trials by order of presentation, Pearson’s </w:t>
      </w:r>
      <w:r w:rsidRPr="00D63ACE">
        <w:rPr>
          <w:i/>
        </w:rPr>
        <w:t>r</w:t>
      </w:r>
      <w:r w:rsidRPr="00D63ACE">
        <w:t xml:space="preserve"> correlations between these two sets of </w:t>
      </w:r>
      <w:r w:rsidRPr="00D63ACE">
        <w:rPr>
          <w:i/>
        </w:rPr>
        <w:t>D</w:t>
      </w:r>
      <w:r w:rsidRPr="00D63ACE">
        <w:t xml:space="preserve"> scores are calculated, and then the Spearman-Brown correction is applied to adjust for test shortening (i.e.,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r>
          <w:rPr>
            <w:rFonts w:ascii="Cambria Math" w:hAnsi="Cambria Math"/>
          </w:rPr>
          <m:t xml:space="preserve">= </m:t>
        </m:r>
        <m:f>
          <m:fPr>
            <m:ctrlPr>
              <w:rPr>
                <w:rFonts w:ascii="Cambria Math" w:hAnsi="Cambria Math"/>
                <w:i/>
              </w:rPr>
            </m:ctrlPr>
          </m:fPr>
          <m:num>
            <m:r>
              <w:rPr>
                <w:rFonts w:ascii="Cambria Math" w:hAnsi="Cambria Math"/>
              </w:rPr>
              <m:t>2r</m:t>
            </m:r>
          </m:num>
          <m:den>
            <m:r>
              <w:rPr>
                <w:rFonts w:ascii="Cambria Math" w:hAnsi="Cambria Math"/>
              </w:rPr>
              <m:t>1+r</m:t>
            </m:r>
          </m:den>
        </m:f>
      </m:oMath>
      <w:r w:rsidRPr="00D63ACE">
        <w:t xml:space="preserve">). Multiple software implementations of the IRAP report this form of split-half </w:t>
      </w:r>
      <w:r w:rsidRPr="00D63ACE">
        <w:rPr>
          <w:i/>
        </w:rPr>
        <w:t>D</w:t>
      </w:r>
      <w:r w:rsidRPr="00D63ACE">
        <w:t xml:space="preserve"> scores in their output. This result may be most useful when attempting to directly compare against results </w:t>
      </w:r>
      <w:r>
        <w:t>reported in most published research</w:t>
      </w:r>
      <w:r w:rsidRPr="00D63ACE">
        <w:t xml:space="preserve">, although it does not necessarily represent the best estimate of the IRAP’s true internal consistency. When internal consistency was calculated using this method for each IRAP, the meta-analytic estimate of internal consistency was found to be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 </w:t>
      </w:r>
      <w:r w:rsidRPr="00134D66">
        <w:t>.54, 95% CI [.49, .</w:t>
      </w:r>
      <w:r w:rsidR="00B74DA9">
        <w:t>60</w:t>
      </w:r>
      <w:r w:rsidRPr="00134D66">
        <w:t xml:space="preserve">], 95% </w:t>
      </w:r>
      <w:r w:rsidR="00B74DA9">
        <w:t>PI</w:t>
      </w:r>
      <w:r w:rsidRPr="00134D66">
        <w:t xml:space="preserve"> [.</w:t>
      </w:r>
      <w:r w:rsidR="00B74DA9">
        <w:t>38</w:t>
      </w:r>
      <w:r w:rsidRPr="00134D66">
        <w:t>, .</w:t>
      </w:r>
      <w:r w:rsidR="00B74DA9">
        <w:t>66</w:t>
      </w:r>
      <w:r w:rsidRPr="00134D66">
        <w:t>]</w:t>
      </w:r>
      <w:r>
        <w:t>,</w:t>
      </w:r>
      <w:r w:rsidR="00B74DA9">
        <w:t xml:space="preserve"> </w:t>
      </w:r>
      <w:r w:rsidR="00B74DA9" w:rsidRPr="00B74DA9">
        <w:rPr>
          <w:rFonts w:ascii="Cambria Math" w:hAnsi="Cambria Math" w:cs="Cambria Math"/>
        </w:rPr>
        <w:t>𝜏</w:t>
      </w:r>
      <w:r w:rsidR="00B74DA9" w:rsidRPr="00BF3317">
        <w:rPr>
          <w:rFonts w:ascii="Cambria Math" w:hAnsi="Cambria Math" w:cs="Cambria Math"/>
          <w:vertAlign w:val="superscript"/>
        </w:rPr>
        <w:t>2</w:t>
      </w:r>
      <w:r>
        <w:t xml:space="preserve"> </w:t>
      </w:r>
      <w:r w:rsidR="00B74DA9">
        <w:t xml:space="preserve">= 0.02, </w:t>
      </w:r>
      <w:r w:rsidRPr="005864D8">
        <w:rPr>
          <w:i/>
        </w:rPr>
        <w:t>I</w:t>
      </w:r>
      <w:r w:rsidRPr="005864D8">
        <w:rPr>
          <w:rFonts w:cs="Times New Roman (Body CS)"/>
          <w:vertAlign w:val="superscript"/>
        </w:rPr>
        <w:t>2</w:t>
      </w:r>
      <w:r w:rsidRPr="00F04E2D">
        <w:t xml:space="preserve"> =</w:t>
      </w:r>
      <w:r w:rsidR="00B74DA9">
        <w:t xml:space="preserve"> 16.8</w:t>
      </w:r>
      <w:r w:rsidRPr="00F04E2D">
        <w:t xml:space="preserve">%, </w:t>
      </w:r>
      <w:r w:rsidRPr="005864D8">
        <w:rPr>
          <w:i/>
        </w:rPr>
        <w:t>H</w:t>
      </w:r>
      <w:r w:rsidRPr="00D679A1">
        <w:rPr>
          <w:rFonts w:cs="Times New Roman (Body CS)"/>
          <w:vertAlign w:val="superscript"/>
        </w:rPr>
        <w:t>2</w:t>
      </w:r>
      <w:r w:rsidRPr="00F04E2D">
        <w:t xml:space="preserve"> = 1</w:t>
      </w:r>
      <w:r>
        <w:t>.</w:t>
      </w:r>
      <w:r w:rsidR="00B74DA9">
        <w:t>2</w:t>
      </w:r>
      <w:r w:rsidRPr="00D63ACE">
        <w:t>.</w:t>
      </w:r>
    </w:p>
    <w:p w14:paraId="4148632E" w14:textId="5AEE63D4" w:rsidR="00AD1F7D" w:rsidRPr="00D63ACE" w:rsidRDefault="00AD1F7D" w:rsidP="002C2E48">
      <w:r w:rsidRPr="00D63ACE">
        <w:rPr>
          <w:b/>
        </w:rPr>
        <w:t>Split-half via first vs. second half.</w:t>
      </w:r>
      <w:r w:rsidRPr="00D63ACE">
        <w:t xml:space="preserve"> Other popular implicit measures typically employ a different splitting method: the IAT’s split-half reliability is usually calculated by dividing the trials into the first- versus second-half of trials by order of presentation. Again, Pearson’s </w:t>
      </w:r>
      <w:r w:rsidRPr="00D63ACE">
        <w:rPr>
          <w:i/>
        </w:rPr>
        <w:t>r</w:t>
      </w:r>
      <w:r w:rsidRPr="00D63ACE">
        <w:t xml:space="preserve"> correlations were then calculated between these two sets of </w:t>
      </w:r>
      <w:r w:rsidRPr="00D63ACE">
        <w:rPr>
          <w:i/>
        </w:rPr>
        <w:t>D</w:t>
      </w:r>
      <w:r w:rsidRPr="00D63ACE">
        <w:t xml:space="preserve"> scores, and a Spearman-Brown correction was applied. This method is useful to calculate in order to directly compare the IRAP’s internal consistency to the IAT’s. Using this method, the meta-analytic estimate </w:t>
      </w:r>
      <w:r>
        <w:t xml:space="preserve">of </w:t>
      </w:r>
      <w:r w:rsidRPr="00D63ACE">
        <w:t xml:space="preserve">internal consistency was found to be very poor: </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t xml:space="preserve"> =</w:t>
      </w:r>
      <w:r>
        <w:t xml:space="preserve"> </w:t>
      </w:r>
      <w:r w:rsidRPr="00F7294E">
        <w:t>.52, 95% CI [.4</w:t>
      </w:r>
      <w:r w:rsidR="00B13B55">
        <w:t>6</w:t>
      </w:r>
      <w:r w:rsidRPr="00F7294E">
        <w:t>, .5</w:t>
      </w:r>
      <w:r w:rsidR="00B13B55">
        <w:t>6</w:t>
      </w:r>
      <w:r w:rsidRPr="00F7294E">
        <w:t xml:space="preserve">], 95% </w:t>
      </w:r>
      <w:r w:rsidR="00B13B55">
        <w:t>PI</w:t>
      </w:r>
      <w:r w:rsidRPr="00F7294E">
        <w:t xml:space="preserve"> [.4</w:t>
      </w:r>
      <w:r w:rsidR="00B13B55">
        <w:t>6</w:t>
      </w:r>
      <w:r w:rsidRPr="00F7294E">
        <w:t>, .5</w:t>
      </w:r>
      <w:r w:rsidR="00B13B55">
        <w:t>6</w:t>
      </w:r>
      <w:r w:rsidRPr="00F7294E">
        <w:t>]</w:t>
      </w:r>
      <w:r>
        <w:t xml:space="preserve">, </w:t>
      </w:r>
      <w:r w:rsidR="007D7B55" w:rsidRPr="00B74DA9">
        <w:rPr>
          <w:rFonts w:ascii="Cambria Math" w:hAnsi="Cambria Math" w:cs="Cambria Math"/>
        </w:rPr>
        <w:t>𝜏</w:t>
      </w:r>
      <w:r w:rsidR="007D7B55" w:rsidRPr="00972FE9">
        <w:rPr>
          <w:rFonts w:ascii="Cambria Math" w:hAnsi="Cambria Math" w:cs="Cambria Math"/>
          <w:vertAlign w:val="superscript"/>
        </w:rPr>
        <w:t>2</w:t>
      </w:r>
      <w:r w:rsidR="007D7B55">
        <w:t xml:space="preserve"> = 0.0</w:t>
      </w:r>
      <w:r w:rsidR="00B13B55">
        <w:t>0</w:t>
      </w:r>
      <w:r w:rsidR="007D7B55">
        <w:t xml:space="preserve">, </w:t>
      </w:r>
      <w:r w:rsidRPr="00D679A1">
        <w:rPr>
          <w:i/>
        </w:rPr>
        <w:t>I</w:t>
      </w:r>
      <w:r w:rsidRPr="00D679A1">
        <w:rPr>
          <w:rFonts w:cs="Times New Roman (Body CS)"/>
          <w:vertAlign w:val="superscript"/>
        </w:rPr>
        <w:t>2</w:t>
      </w:r>
      <w:r w:rsidRPr="00F04E2D">
        <w:t xml:space="preserve"> = 0.</w:t>
      </w:r>
      <w:r>
        <w:t>0</w:t>
      </w:r>
      <w:r w:rsidRPr="00F04E2D">
        <w:t xml:space="preserve">%, </w:t>
      </w:r>
      <w:r w:rsidRPr="00D679A1">
        <w:rPr>
          <w:i/>
        </w:rPr>
        <w:t>H</w:t>
      </w:r>
      <w:r w:rsidRPr="00D679A1">
        <w:rPr>
          <w:rFonts w:cs="Times New Roman (Body CS)"/>
          <w:vertAlign w:val="superscript"/>
        </w:rPr>
        <w:t>2</w:t>
      </w:r>
      <w:r w:rsidRPr="00F04E2D">
        <w:t xml:space="preserve"> = 1</w:t>
      </w:r>
      <w:r>
        <w:t>.0</w:t>
      </w:r>
      <w:r w:rsidRPr="00D63ACE">
        <w:t xml:space="preserve">. In contrast, a recent meta-analysis reported that the IAT’s internal consistency, when calculated using this method, was substantively better </w:t>
      </w:r>
      <w:r w:rsidRPr="00D63ACE">
        <w:fldChar w:fldCharType="begin"/>
      </w:r>
      <w:r w:rsidR="00716DBE">
        <w:instrText xml:space="preserve"> ADDIN ZOTERO_ITEM CSL_CITATION {"citationID":"KhBueZEf","properties":{"formattedCitation":"(\\uc0\\u945{}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rsidRPr="00D63ACE">
        <w:t>.</w:t>
      </w:r>
    </w:p>
    <w:p w14:paraId="1111BE78" w14:textId="328171F3" w:rsidR="00AD1F7D" w:rsidRPr="00D63ACE" w:rsidRDefault="00AD1F7D" w:rsidP="002C2E48">
      <w:r w:rsidRPr="00D63ACE">
        <w:rPr>
          <w:b/>
        </w:rPr>
        <w:t>Split-half via many permutations.</w:t>
      </w:r>
      <w:r w:rsidRPr="00D63ACE">
        <w:t xml:space="preserve"> The large differences in the results found between these two </w:t>
      </w:r>
      <w:r w:rsidRPr="00D63ACE">
        <w:lastRenderedPageBreak/>
        <w:t xml:space="preserve">methods (odd vs. even, first vs. second half) serves to highlight that the choice of splitting method is simultaneously arbitrary and yet has a significant impact on conclusions. Which method, if any, should researchers accept as providing more accurate results? Parsons et al. </w:t>
      </w:r>
      <w:r w:rsidRPr="00D63ACE">
        <w:fldChar w:fldCharType="begin"/>
      </w:r>
      <w:r w:rsidR="00716DBE">
        <w:instrText xml:space="preserve"> ADDIN ZOTERO_ITEM CSL_CITATION {"citationID":"aBFzosZ5","properties":{"formattedCitation":"(2019)","plainCitation":"(2019)","noteIndex":0},"citationItems":[{"id":12268,"uris":["http://zotero.org/users/1687755/items/TUYKQ29J"],"itemData":{"id":12268,"type":"article-journal","container-title":"Advances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argued that no single decision need be made: instead of employing a single splitting method, a very large number of permutations of sp</w:t>
      </w:r>
      <w:r>
        <w:t>l</w:t>
      </w:r>
      <w:r w:rsidRPr="00D63ACE">
        <w:t xml:space="preserve">its should be computed (e.g., 2000). In each permutation, the data is split into two randomly determined halves, </w:t>
      </w:r>
      <w:r w:rsidRPr="00D63ACE">
        <w:rPr>
          <w:i/>
        </w:rPr>
        <w:t>D</w:t>
      </w:r>
      <w:r w:rsidRPr="00D63ACE">
        <w:t xml:space="preserve"> scores are calculated for each, Pearson’s </w:t>
      </w:r>
      <w:r w:rsidRPr="00D63ACE">
        <w:rPr>
          <w:i/>
        </w:rPr>
        <w:t>r</w:t>
      </w:r>
      <w:r w:rsidRPr="00D63ACE">
        <w:t xml:space="preserve"> correlations are calculated from these two sets of </w:t>
      </w:r>
      <w:r w:rsidRPr="00D63ACE">
        <w:rPr>
          <w:i/>
        </w:rPr>
        <w:t>D</w:t>
      </w:r>
      <w:r w:rsidRPr="00D63ACE">
        <w:t xml:space="preserve"> scores, and then a Spearman-Brown correlation is applied. A distribution of estimates is therefore obtained across permutations. This distribution is then parameterized: the mean value is used as the estimate, and the quantile method is used to find 95% Confidence Intervals. Parsons et al. </w:t>
      </w:r>
      <w:r w:rsidRPr="00D63ACE">
        <w:fldChar w:fldCharType="begin"/>
      </w:r>
      <w:r w:rsidR="00716DBE">
        <w:instrText xml:space="preserve"> ADDIN ZOTERO_ITEM CSL_CITATION {"citationID":"ZLbiPl4z","properties":{"formattedCitation":"(2019)","plainCitation":"(2019)","noteIndex":0},"citationItems":[{"id":12268,"uris":["http://zotero.org/users/1687755/items/TUYKQ29J"],"itemData":{"id":12268,"type":"article-journal","container-title":"Advances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noted that this method approximates Cronbach’s α, and remove assumptions associated with specific split strategies (e.g., regarding learning occurring with the task between the first vs. second half). </w:t>
      </w:r>
    </w:p>
    <w:p w14:paraId="70C4C481" w14:textId="1ADF6194" w:rsidR="00AD1F7D" w:rsidRDefault="00AD1F7D" w:rsidP="002C2E48">
      <w:r w:rsidRPr="00D63ACE">
        <w:t xml:space="preserve">Using the permutation method, the meta-analytic estimate of internal consistency was found to be poor, α = </w:t>
      </w:r>
      <w:r w:rsidRPr="00B3331E">
        <w:t>.54, 95% CI [.48, .5</w:t>
      </w:r>
      <w:r w:rsidR="00547CAE">
        <w:t>8</w:t>
      </w:r>
      <w:r w:rsidRPr="00B3331E">
        <w:t xml:space="preserve">], 95% </w:t>
      </w:r>
      <w:r w:rsidR="00547CAE">
        <w:t>PI</w:t>
      </w:r>
      <w:r w:rsidRPr="00B3331E">
        <w:t xml:space="preserve"> [.4</w:t>
      </w:r>
      <w:r w:rsidR="00547CAE">
        <w:t>6</w:t>
      </w:r>
      <w:r w:rsidRPr="00B3331E">
        <w:t>, .6</w:t>
      </w:r>
      <w:r w:rsidR="00547CAE">
        <w:t>0</w:t>
      </w:r>
      <w:r w:rsidRPr="00B3331E">
        <w:t>]</w:t>
      </w:r>
      <w:r w:rsidRPr="00D63ACE">
        <w:t xml:space="preserve">. A small degree of heterogeneity was found between estimates, </w:t>
      </w:r>
      <w:proofErr w:type="gramStart"/>
      <w:r w:rsidRPr="00D63ACE">
        <w:rPr>
          <w:i/>
        </w:rPr>
        <w:t>Q</w:t>
      </w:r>
      <w:r w:rsidRPr="00D63ACE">
        <w:t>(</w:t>
      </w:r>
      <w:proofErr w:type="gramEnd"/>
      <w:r w:rsidRPr="00D63ACE">
        <w:rPr>
          <w:i/>
        </w:rPr>
        <w:t>df</w:t>
      </w:r>
      <w:r w:rsidRPr="00D63ACE">
        <w:t xml:space="preserve"> = </w:t>
      </w:r>
      <w:r>
        <w:t>34</w:t>
      </w:r>
      <w:r w:rsidRPr="00D63ACE">
        <w:t xml:space="preserve">) = </w:t>
      </w:r>
      <w:r>
        <w:t>44.</w:t>
      </w:r>
      <w:r w:rsidR="00547CAE">
        <w:t>29</w:t>
      </w:r>
      <w:r w:rsidRPr="00D63ACE">
        <w:t xml:space="preserve">, </w:t>
      </w:r>
      <w:r w:rsidRPr="00D63ACE">
        <w:rPr>
          <w:i/>
        </w:rPr>
        <w:t>p</w:t>
      </w:r>
      <w:r w:rsidRPr="00D63ACE">
        <w:t xml:space="preserve"> = .</w:t>
      </w:r>
      <w:r>
        <w:t>1</w:t>
      </w:r>
      <w:r w:rsidR="00547CAE">
        <w:t>1</w:t>
      </w:r>
      <w:r>
        <w:t>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rsidR="00F7773F">
        <w:t>03</w:t>
      </w:r>
      <w:r w:rsidRPr="00D63ACE">
        <w:t xml:space="preserve">, </w:t>
      </w:r>
      <w:r w:rsidRPr="00D63ACE">
        <w:rPr>
          <w:i/>
        </w:rPr>
        <w:t>I</w:t>
      </w:r>
      <w:r w:rsidRPr="00D63ACE">
        <w:rPr>
          <w:rFonts w:cs="Times New Roman (Body CS)"/>
          <w:vertAlign w:val="superscript"/>
        </w:rPr>
        <w:t>2</w:t>
      </w:r>
      <w:r w:rsidRPr="00D63ACE">
        <w:t xml:space="preserve"> = </w:t>
      </w:r>
      <w:r w:rsidR="003F3FED">
        <w:t>2.6</w:t>
      </w:r>
      <w:r w:rsidRPr="00D63ACE">
        <w:t xml:space="preserve">%, </w:t>
      </w:r>
      <w:r w:rsidRPr="00D63ACE">
        <w:rPr>
          <w:i/>
        </w:rPr>
        <w:t>H</w:t>
      </w:r>
      <w:r w:rsidRPr="00D63ACE">
        <w:rPr>
          <w:rFonts w:cs="Times New Roman (Body CS)"/>
          <w:vertAlign w:val="superscript"/>
        </w:rPr>
        <w:t>2</w:t>
      </w:r>
      <w:r w:rsidRPr="00D63ACE">
        <w:t xml:space="preserve"> = 1.</w:t>
      </w:r>
      <w:r w:rsidR="003F3FED">
        <w:t>03</w:t>
      </w:r>
      <w:r w:rsidRPr="00D63ACE">
        <w:t>. A G</w:t>
      </w:r>
      <w:r>
        <w:t>raphical analysis of Study Heterogeneity</w:t>
      </w:r>
      <w:r w:rsidRPr="00D63ACE">
        <w:t xml:space="preserve"> plot </w:t>
      </w:r>
      <w:r w:rsidRPr="00D63ACE">
        <w:fldChar w:fldCharType="begin"/>
      </w:r>
      <w:r w:rsidR="00716DBE">
        <w:instrText xml:space="preserve"> ADDIN ZOTERO_ITEM CSL_CITATION {"citationID":"Wg7fEc5a","properties":{"formattedCitation":"(GOSH: Olkin et al., 2012)","plainCitation":"(GOSH: Olkin et al., 2012)","noteIndex":0},"citationItems":[{"id":12652,"uris":["http://zotero.org/users/1687755/items/DD7ATXUE"],"itemData":{"id":12652,"type":"article-journal","abstract":"Estimates from individual studies included in a meta-analysis often are not in agreement, giving rise to statistical heterogeneity. In such cases, exploration of the causes of heterogeneity can advance knowledge by formulating novel hypotheses. We present a new method for visualizing between-study heterogeneity using combinatorial meta-analysis. The method is based on performing separate meta-analyses on all possible subsets of studies in a meta-analysis. We use the summary effect sizes and other statistics produced by the all-subsets meta-analyses to generate graphs that can be used to investigate heterogeneity, identify influential studies, and explore subgroup effects. This graphical approach complements alternative graphical explorations of data. We apply the method to numerous biomedical examples, to allow readers to develop intuition on the interpretation of the all-subsets graphical display. The proposed graphical approach may be useful for exploratory data analysis in systematic reviews. Copyright © 2012 John Wiley &amp; Sons, Ltd.","container-title":"Research Synthesis Methods","DOI":"10.1002/jrsm.1053","ISSN":"1759-2879","issue":"3","journalAbbreviation":"Res Synth Methods","language":"eng","note":"PMID: 26062164","page":"214-223","source":"PubMed","title":"GOSH - a graphical display of study heterogeneity","volume":"3","author":[{"family":"Olkin","given":"Ingram"},{"family":"Dahabreh","given":"Issa J."},{"family":"Trikalinos","given":"Thomas A."}],"issued":{"date-parts":[["2012",9]]}},"prefix":"GOSH: "}],"schema":"https://github.com/citation-style-language/schema/raw/master/csl-citation.json"} </w:instrText>
      </w:r>
      <w:r w:rsidRPr="00D63ACE">
        <w:fldChar w:fldCharType="separate"/>
      </w:r>
      <w:r>
        <w:t>(GOSH: Olkin et al., 2012)</w:t>
      </w:r>
      <w:r w:rsidRPr="00D63ACE">
        <w:fldChar w:fldCharType="end"/>
      </w:r>
      <w:r w:rsidRPr="00D63ACE">
        <w:t xml:space="preserve"> was used to attempt to understand this heterogeneity by assessing whether the meta-estimate was unduly influenced by outliers. This analysis uses resampling to calculate the distribution of estimates of effect size and heterogeneity (i.e., </w:t>
      </w:r>
      <w:r w:rsidRPr="00D63ACE">
        <w:rPr>
          <w:i/>
        </w:rPr>
        <w:t>I</w:t>
      </w:r>
      <w:r w:rsidRPr="00D63ACE">
        <w:rPr>
          <w:rFonts w:cs="Times New Roman (Body CS)"/>
          <w:vertAlign w:val="superscript"/>
        </w:rPr>
        <w:t>2</w:t>
      </w:r>
      <w:r w:rsidRPr="00D63ACE">
        <w:t>) using a large number of subsets (</w:t>
      </w:r>
      <w:r>
        <w:t>10</w:t>
      </w:r>
      <w:r w:rsidRPr="00D63ACE">
        <w:t xml:space="preserve">000) of possible combinations of the effect sizes. As illustrated in Figure 1, results indicated bimodality in both estimates of effect size and heterogeneity that was driven by data from a single </w:t>
      </w:r>
      <w:r>
        <w:t xml:space="preserve">domain: </w:t>
      </w:r>
      <w:r w:rsidRPr="00D63ACE">
        <w:t xml:space="preserve">sexuality </w:t>
      </w:r>
      <w:r>
        <w:t xml:space="preserve">(Sexuality IRAP 1: </w:t>
      </w:r>
      <w:r w:rsidRPr="00D63ACE">
        <w:t>α = .</w:t>
      </w:r>
      <w:r>
        <w:t>84</w:t>
      </w:r>
      <w:r w:rsidRPr="00D63ACE">
        <w:t>, 95% CI [.</w:t>
      </w:r>
      <w:r>
        <w:t>65</w:t>
      </w:r>
      <w:r w:rsidRPr="00D63ACE">
        <w:t>, .9</w:t>
      </w:r>
      <w:r>
        <w:t>3</w:t>
      </w:r>
      <w:r w:rsidRPr="00D63ACE">
        <w:t>]</w:t>
      </w:r>
      <w:r>
        <w:t xml:space="preserve">, Sexuality IRAP 2: </w:t>
      </w:r>
      <w:r w:rsidRPr="00D63ACE">
        <w:t>α = .9</w:t>
      </w:r>
      <w:r w:rsidR="00BF2102">
        <w:t>4</w:t>
      </w:r>
      <w:r w:rsidRPr="00D63ACE">
        <w:t>, 95% CI [.8</w:t>
      </w:r>
      <w:r w:rsidR="00BF2102">
        <w:t>4</w:t>
      </w:r>
      <w:r w:rsidRPr="00D63ACE">
        <w:t>, .9</w:t>
      </w:r>
      <w:r w:rsidR="00BF2102">
        <w:t>8</w:t>
      </w:r>
      <w:r w:rsidRPr="00D63ACE">
        <w:t>]), suggesting that it represented an outlier that biased the results. When this effect size was excluded</w:t>
      </w:r>
      <w:r>
        <w:t xml:space="preserve"> as an outlier</w:t>
      </w:r>
      <w:r w:rsidRPr="00D63ACE">
        <w:t xml:space="preserve">, the meta-analytic estimate of internal consistency was found to be poor, α = </w:t>
      </w:r>
      <w:r w:rsidRPr="003875B3">
        <w:t xml:space="preserve">.51, 95% CI [.46, .56], 95% </w:t>
      </w:r>
      <w:r w:rsidR="00BF2102">
        <w:t>PI</w:t>
      </w:r>
      <w:r w:rsidRPr="003875B3">
        <w:t xml:space="preserve"> [.46, .56]</w:t>
      </w:r>
      <w:r w:rsidRPr="00D63ACE">
        <w:t xml:space="preserve">, with no heterogeneity, </w:t>
      </w:r>
      <w:proofErr w:type="gramStart"/>
      <w:r w:rsidRPr="00D63ACE">
        <w:rPr>
          <w:i/>
        </w:rPr>
        <w:t>Q</w:t>
      </w:r>
      <w:r w:rsidRPr="00D63ACE">
        <w:t>(</w:t>
      </w:r>
      <w:proofErr w:type="gramEnd"/>
      <w:r w:rsidRPr="00D63ACE">
        <w:rPr>
          <w:i/>
        </w:rPr>
        <w:t>df</w:t>
      </w:r>
      <w:r w:rsidRPr="00D63ACE">
        <w:t xml:space="preserve"> = </w:t>
      </w:r>
      <w:r>
        <w:t>32</w:t>
      </w:r>
      <w:r w:rsidRPr="00D63ACE">
        <w:t xml:space="preserve">) = </w:t>
      </w:r>
      <w:r w:rsidR="004862D6">
        <w:t>19.02</w:t>
      </w:r>
      <w:r w:rsidRPr="00D63ACE">
        <w:t xml:space="preserve">, </w:t>
      </w:r>
      <w:r w:rsidRPr="00D63ACE">
        <w:rPr>
          <w:i/>
        </w:rPr>
        <w:t>p</w:t>
      </w:r>
      <w:r w:rsidRPr="00D63ACE">
        <w:t xml:space="preserve"> = .</w:t>
      </w:r>
      <w:r>
        <w:t>9</w:t>
      </w:r>
      <w:r w:rsidR="004862D6">
        <w:t>66</w:t>
      </w:r>
      <w:r w:rsidRPr="00D63ACE">
        <w:t xml:space="preserve">, </w:t>
      </w:r>
      <w:r w:rsidRPr="00D63ACE">
        <w:rPr>
          <w:rFonts w:ascii="Cambria Math" w:hAnsi="Cambria Math" w:cs="Cambria Math"/>
        </w:rPr>
        <w:t>𝜏</w:t>
      </w:r>
      <w:r w:rsidRPr="00D63ACE">
        <w:rPr>
          <w:vertAlign w:val="superscript"/>
        </w:rPr>
        <w:t>2</w:t>
      </w:r>
      <w:r w:rsidRPr="00D63ACE">
        <w:t xml:space="preserve"> = 0.0</w:t>
      </w:r>
      <w:r>
        <w:t>0</w:t>
      </w:r>
      <w:r w:rsidRPr="00D63ACE">
        <w:t xml:space="preserve">, </w:t>
      </w:r>
      <w:r w:rsidRPr="00D63ACE">
        <w:rPr>
          <w:i/>
        </w:rPr>
        <w:t>I</w:t>
      </w:r>
      <w:r w:rsidRPr="00D63ACE">
        <w:rPr>
          <w:vertAlign w:val="superscript"/>
        </w:rPr>
        <w:t>2</w:t>
      </w:r>
      <w:r w:rsidRPr="00D63ACE">
        <w:t xml:space="preserve"> = </w:t>
      </w:r>
      <w:r>
        <w:t>0.0</w:t>
      </w:r>
      <w:r w:rsidRPr="00D63ACE">
        <w:t xml:space="preserve">%, </w:t>
      </w:r>
      <w:r w:rsidRPr="00D63ACE">
        <w:rPr>
          <w:i/>
        </w:rPr>
        <w:t>H</w:t>
      </w:r>
      <w:r w:rsidRPr="00D63ACE">
        <w:rPr>
          <w:vertAlign w:val="superscript"/>
        </w:rPr>
        <w:t>2</w:t>
      </w:r>
      <w:r w:rsidRPr="00D63ACE">
        <w:t xml:space="preserve"> = 1.0.</w:t>
      </w:r>
      <w:r>
        <w:rPr>
          <w:lang w:val="en-IE"/>
        </w:rPr>
        <w:t xml:space="preserve"> </w:t>
      </w:r>
      <w:r w:rsidRPr="00D63ACE">
        <w:t xml:space="preserve">See Figure 2 (upper panel) for Forest plot. Due to the combination of the permutation-based split-half </w:t>
      </w:r>
      <w:r w:rsidRPr="00D63ACE">
        <w:t xml:space="preserve">method and the exclusions of outliers, this represents the most appropriate estimate of the IRAP’s internal consistency among those </w:t>
      </w:r>
      <w:r>
        <w:t xml:space="preserve">we have </w:t>
      </w:r>
      <w:r w:rsidRPr="00D63ACE">
        <w:t>reported here.</w:t>
      </w:r>
      <w:r>
        <w:t xml:space="preserve"> Subsequent calculations and conclusions are therefore based on this estimate. </w:t>
      </w:r>
    </w:p>
    <w:p w14:paraId="47B36A92" w14:textId="77777777" w:rsidR="00C109E5" w:rsidRPr="005864D8" w:rsidRDefault="00C109E5" w:rsidP="002C2E48"/>
    <w:p w14:paraId="490C377C" w14:textId="136E85B3" w:rsidR="00AD1F7D" w:rsidRPr="00D63ACE" w:rsidRDefault="00EF2252" w:rsidP="00E961B1">
      <w:pPr>
        <w:ind w:firstLine="0"/>
      </w:pPr>
      <w:r>
        <w:rPr>
          <w:noProof/>
        </w:rPr>
        <w:drawing>
          <wp:inline distT="0" distB="0" distL="0" distR="0" wp14:anchorId="63095D46" wp14:editId="0B0B4E3F">
            <wp:extent cx="2755900" cy="2755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74B95EB8" w14:textId="77777777" w:rsidR="00AD1F7D" w:rsidRPr="00D63ACE" w:rsidRDefault="00AD1F7D" w:rsidP="00E961B1">
      <w:pPr>
        <w:ind w:firstLine="0"/>
      </w:pPr>
      <w:r w:rsidRPr="00E659A7">
        <w:rPr>
          <w:i/>
        </w:rPr>
        <w:t>Figure 1.</w:t>
      </w:r>
      <w:r w:rsidRPr="00D63ACE">
        <w:t xml:space="preserve"> GOSH plot for internal consistency.</w:t>
      </w:r>
    </w:p>
    <w:p w14:paraId="0673AE69" w14:textId="77777777" w:rsidR="00C109E5" w:rsidRDefault="00C109E5" w:rsidP="00C109E5">
      <w:pPr>
        <w:ind w:firstLine="0"/>
      </w:pPr>
    </w:p>
    <w:p w14:paraId="1EF6A579" w14:textId="77777777" w:rsidR="00AD1F7D" w:rsidRPr="00D63ACE" w:rsidRDefault="00AD1F7D" w:rsidP="00C109E5">
      <w:pPr>
        <w:pStyle w:val="Heading2"/>
      </w:pPr>
      <w:r w:rsidRPr="00D63ACE">
        <w:t>Test-retest reliability</w:t>
      </w:r>
    </w:p>
    <w:p w14:paraId="7736D6B0" w14:textId="4C5DD88B" w:rsidR="00AD1F7D" w:rsidRDefault="00AD1F7D" w:rsidP="002C2E48">
      <w:r w:rsidRPr="00D63ACE">
        <w:t xml:space="preserve">As noted in the introduction, Parson’s </w:t>
      </w:r>
      <w:r w:rsidRPr="00D63ACE">
        <w:fldChar w:fldCharType="begin"/>
      </w:r>
      <w:r w:rsidR="00716DBE">
        <w:instrText xml:space="preserve"> ADDIN ZOTERO_ITEM CSL_CITATION {"citationID":"zzHibJMP","properties":{"formattedCitation":"(2019)","plainCitation":"(2019)","noteIndex":0},"citationItems":[{"id":12268,"uris":["http://zotero.org/users/1687755/items/TUYKQ29J"],"itemData":{"id":12268,"type":"article-journal","container-title":"Advances in Methods and Practices in Psychological Science","DOI":"10.1177/2515245919879695","issue":"4","page":"378-395","title":"Psychological Science Needs a Standard Practice of Reporting the Reliability of Cognitive-Behavioral Measurements","volume":"2","author":[{"family":"Parsons","given":"Sam"},{"family":"Kruijt","given":"Anne-Wil"},{"family":"Fox","given":"Elaine"}],"issued":{"date-parts":[["2019"]]}},"suppress-author":true}],"schema":"https://github.com/citation-style-language/schema/raw/master/csl-citation.json"} </w:instrText>
      </w:r>
      <w:r w:rsidRPr="00D63ACE">
        <w:fldChar w:fldCharType="separate"/>
      </w:r>
      <w:r w:rsidRPr="00D63ACE">
        <w:t>(2019)</w:t>
      </w:r>
      <w:r w:rsidRPr="00D63ACE">
        <w:fldChar w:fldCharType="end"/>
      </w:r>
      <w:r w:rsidRPr="00D63ACE">
        <w:t xml:space="preserve"> argues that test-retest reliability is better captured by the calculation of metrics of ‘Absolute Agreement’ (i.e., Int</w:t>
      </w:r>
      <w:r w:rsidR="003D5FD0">
        <w:t>ra</w:t>
      </w:r>
      <w:r w:rsidRPr="00D63ACE">
        <w:t xml:space="preserve">class Correlation Coefficients) than simple correlations between timepoints, on the basis that correlations capture preservation of rank but not absolute changes in scores. </w:t>
      </w:r>
      <w:r>
        <w:t xml:space="preserve">Meta-analyses of both Pearson’s </w:t>
      </w:r>
      <w:r w:rsidRPr="00C84713">
        <w:rPr>
          <w:i/>
        </w:rPr>
        <w:t>r</w:t>
      </w:r>
      <w:r>
        <w:t xml:space="preserve"> correlations and ICCs are reported here</w:t>
      </w:r>
      <w:r w:rsidRPr="00D63ACE">
        <w:t xml:space="preserve">, based on their relevance </w:t>
      </w:r>
      <w:r>
        <w:t xml:space="preserve">to making direct </w:t>
      </w:r>
      <w:r w:rsidRPr="00D63ACE">
        <w:t xml:space="preserve">comparisons with </w:t>
      </w:r>
      <w:r>
        <w:t>previously published work</w:t>
      </w:r>
      <w:r w:rsidRPr="00D63ACE">
        <w:t xml:space="preserve"> and to provide </w:t>
      </w:r>
      <w:r>
        <w:t>a</w:t>
      </w:r>
      <w:r w:rsidRPr="00D63ACE">
        <w:t xml:space="preserve"> </w:t>
      </w:r>
      <w:r>
        <w:t>more</w:t>
      </w:r>
      <w:r w:rsidRPr="00D63ACE">
        <w:t xml:space="preserve"> accurate estimate of </w:t>
      </w:r>
      <w:r w:rsidR="00D212CD">
        <w:t>test-retest</w:t>
      </w:r>
      <w:r w:rsidRPr="00D63ACE">
        <w:t xml:space="preserve"> </w:t>
      </w:r>
      <w:r w:rsidR="00D212CD">
        <w:t>reliability</w:t>
      </w:r>
      <w:r>
        <w:t>, respectively</w:t>
      </w:r>
      <w:r w:rsidRPr="00D63ACE">
        <w:t>.</w:t>
      </w:r>
    </w:p>
    <w:p w14:paraId="0DD725F0" w14:textId="6B9BEF46" w:rsidR="00CF589F" w:rsidRDefault="00AD1F7D" w:rsidP="002C2E48">
      <w:r w:rsidRPr="00C84713">
        <w:rPr>
          <w:b/>
        </w:rPr>
        <w:t xml:space="preserve">Test-retest via Pearson’s </w:t>
      </w:r>
      <w:r w:rsidRPr="00C84713">
        <w:rPr>
          <w:b/>
          <w:i/>
        </w:rPr>
        <w:t>r</w:t>
      </w:r>
      <w:r w:rsidRPr="00C84713">
        <w:rPr>
          <w:b/>
        </w:rPr>
        <w:t>.</w:t>
      </w:r>
      <w:r>
        <w:t xml:space="preserve"> Results suggested that </w:t>
      </w:r>
      <w:r w:rsidRPr="00D63ACE">
        <w:t>test-retest reliability was very poor</w:t>
      </w:r>
      <w:r>
        <w:t xml:space="preserve"> and with substantial heterogeneity</w:t>
      </w:r>
      <w:r w:rsidRPr="00D63ACE">
        <w:t xml:space="preserve">, </w:t>
      </w:r>
      <w:r w:rsidRPr="00C84713">
        <w:rPr>
          <w:i/>
        </w:rPr>
        <w:t>r</w:t>
      </w:r>
      <w:r w:rsidRPr="00D63ACE">
        <w:t xml:space="preserve"> =</w:t>
      </w:r>
      <w:r>
        <w:t xml:space="preserve"> </w:t>
      </w:r>
      <w:r w:rsidRPr="002261E2">
        <w:t>.14, 95% CI [-.0</w:t>
      </w:r>
      <w:r w:rsidR="008B54AC">
        <w:t>8</w:t>
      </w:r>
      <w:r w:rsidRPr="002261E2">
        <w:t xml:space="preserve">, .35], 95% </w:t>
      </w:r>
      <w:r w:rsidR="008B54AC">
        <w:t>PI</w:t>
      </w:r>
      <w:r w:rsidRPr="002261E2">
        <w:t xml:space="preserve"> [-.</w:t>
      </w:r>
      <w:r w:rsidR="008B54AC">
        <w:t>41</w:t>
      </w:r>
      <w:r w:rsidRPr="002261E2">
        <w:t>, .</w:t>
      </w:r>
      <w:r w:rsidR="008B54AC">
        <w:t>35</w:t>
      </w:r>
      <w:r w:rsidRPr="00F7294E">
        <w:t>]</w:t>
      </w:r>
      <w:r>
        <w:t xml:space="preserve">, </w:t>
      </w:r>
      <w:r w:rsidR="008B54AC" w:rsidRPr="00D63ACE">
        <w:rPr>
          <w:rFonts w:ascii="Cambria Math" w:hAnsi="Cambria Math" w:cs="Cambria Math"/>
        </w:rPr>
        <w:t>𝜏</w:t>
      </w:r>
      <w:r w:rsidR="008B54AC" w:rsidRPr="00D63ACE">
        <w:rPr>
          <w:rFonts w:cs="Times New Roman (Body CS)"/>
          <w:vertAlign w:val="superscript"/>
        </w:rPr>
        <w:t>2</w:t>
      </w:r>
      <w:r w:rsidR="008B54AC" w:rsidRPr="00D63ACE">
        <w:t xml:space="preserve"> = 0.0</w:t>
      </w:r>
      <w:r w:rsidR="008B54AC">
        <w:t>8</w:t>
      </w:r>
      <w:r w:rsidR="008B54AC" w:rsidRPr="00D63ACE">
        <w:t xml:space="preserve">, </w:t>
      </w:r>
      <w:r w:rsidRPr="00D679A1">
        <w:rPr>
          <w:i/>
        </w:rPr>
        <w:t>I</w:t>
      </w:r>
      <w:r w:rsidRPr="00D679A1">
        <w:rPr>
          <w:rFonts w:cs="Times New Roman (Body CS)"/>
          <w:vertAlign w:val="superscript"/>
        </w:rPr>
        <w:t>2</w:t>
      </w:r>
      <w:r w:rsidRPr="00F04E2D">
        <w:t xml:space="preserve"> = </w:t>
      </w:r>
      <w:r>
        <w:t>7</w:t>
      </w:r>
      <w:r w:rsidR="008B54AC">
        <w:t>5.1</w:t>
      </w:r>
      <w:r w:rsidRPr="00F04E2D">
        <w:t xml:space="preserve">%, </w:t>
      </w:r>
      <w:r w:rsidRPr="00D679A1">
        <w:rPr>
          <w:i/>
        </w:rPr>
        <w:t>H</w:t>
      </w:r>
      <w:r w:rsidRPr="00D679A1">
        <w:rPr>
          <w:rFonts w:cs="Times New Roman (Body CS)"/>
          <w:vertAlign w:val="superscript"/>
        </w:rPr>
        <w:t>2</w:t>
      </w:r>
      <w:r w:rsidRPr="00F04E2D">
        <w:t xml:space="preserve"> = </w:t>
      </w:r>
      <w:r w:rsidR="008B54AC">
        <w:t>4.01</w:t>
      </w:r>
      <w:r w:rsidRPr="005D0E5C">
        <w:t>.</w:t>
      </w:r>
      <w:r>
        <w:t xml:space="preserve"> Test-retest correlations were negative for three IRAPs </w:t>
      </w:r>
    </w:p>
    <w:p w14:paraId="11D70F61" w14:textId="77777777" w:rsidR="00CF589F" w:rsidRDefault="00CF589F" w:rsidP="002C2E48">
      <w:pPr>
        <w:sectPr w:rsidR="00CF589F" w:rsidSect="00E01432">
          <w:type w:val="continuous"/>
          <w:pgSz w:w="11900" w:h="16840"/>
          <w:pgMar w:top="1440" w:right="1440" w:bottom="1440" w:left="1440" w:header="708" w:footer="708" w:gutter="0"/>
          <w:cols w:num="2" w:space="340"/>
          <w:docGrid w:linePitch="360"/>
        </w:sectPr>
      </w:pPr>
    </w:p>
    <w:p w14:paraId="0275AFA5" w14:textId="0C36EBFE" w:rsidR="00CF589F" w:rsidRDefault="006C06BA" w:rsidP="006B5975">
      <w:pPr>
        <w:ind w:firstLine="0"/>
        <w:jc w:val="center"/>
      </w:pPr>
      <w:r>
        <w:rPr>
          <w:noProof/>
        </w:rPr>
        <w:lastRenderedPageBreak/>
        <w:drawing>
          <wp:inline distT="0" distB="0" distL="0" distR="0" wp14:anchorId="409149F7" wp14:editId="451D5446">
            <wp:extent cx="4713546" cy="53353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4733528" cy="5358017"/>
                    </a:xfrm>
                    <a:prstGeom prst="rect">
                      <a:avLst/>
                    </a:prstGeom>
                  </pic:spPr>
                </pic:pic>
              </a:graphicData>
            </a:graphic>
          </wp:inline>
        </w:drawing>
      </w:r>
    </w:p>
    <w:p w14:paraId="77DFF147" w14:textId="34EF6AB2" w:rsidR="00CF589F" w:rsidRDefault="006C06BA" w:rsidP="006B5975">
      <w:pPr>
        <w:ind w:firstLine="0"/>
        <w:jc w:val="center"/>
      </w:pPr>
      <w:r>
        <w:rPr>
          <w:noProof/>
        </w:rPr>
        <w:drawing>
          <wp:inline distT="0" distB="0" distL="0" distR="0" wp14:anchorId="6C391540" wp14:editId="689D1E0D">
            <wp:extent cx="4681057" cy="20317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4">
                      <a:extLst>
                        <a:ext uri="{28A0092B-C50C-407E-A947-70E740481C1C}">
                          <a14:useLocalDpi xmlns:a14="http://schemas.microsoft.com/office/drawing/2010/main" val="0"/>
                        </a:ext>
                      </a:extLst>
                    </a:blip>
                    <a:stretch>
                      <a:fillRect/>
                    </a:stretch>
                  </pic:blipFill>
                  <pic:spPr>
                    <a:xfrm>
                      <a:off x="0" y="0"/>
                      <a:ext cx="4721600" cy="2049342"/>
                    </a:xfrm>
                    <a:prstGeom prst="rect">
                      <a:avLst/>
                    </a:prstGeom>
                  </pic:spPr>
                </pic:pic>
              </a:graphicData>
            </a:graphic>
          </wp:inline>
        </w:drawing>
      </w:r>
    </w:p>
    <w:p w14:paraId="653834AB" w14:textId="77777777" w:rsidR="00CF589F" w:rsidRPr="00D63ACE" w:rsidRDefault="00CF589F" w:rsidP="00CF589F">
      <w:pPr>
        <w:ind w:firstLine="720"/>
      </w:pPr>
      <w:r w:rsidRPr="00E659A7">
        <w:rPr>
          <w:i/>
        </w:rPr>
        <w:t>Figure 2.</w:t>
      </w:r>
      <w:r w:rsidRPr="00D63ACE">
        <w:t xml:space="preserve"> Forest plots.</w:t>
      </w:r>
    </w:p>
    <w:p w14:paraId="3849690D" w14:textId="77777777" w:rsidR="00CF589F" w:rsidRDefault="00CF589F" w:rsidP="00CF589F">
      <w:pPr>
        <w:ind w:firstLine="0"/>
      </w:pPr>
    </w:p>
    <w:p w14:paraId="734FE4E5" w14:textId="77777777" w:rsidR="00CF589F" w:rsidRDefault="00CF589F" w:rsidP="00CF589F">
      <w:pPr>
        <w:ind w:firstLine="0"/>
        <w:sectPr w:rsidR="00CF589F" w:rsidSect="00CF589F">
          <w:type w:val="continuous"/>
          <w:pgSz w:w="11900" w:h="16840"/>
          <w:pgMar w:top="1440" w:right="1440" w:bottom="1440" w:left="1440" w:header="708" w:footer="708" w:gutter="0"/>
          <w:cols w:space="340"/>
          <w:docGrid w:linePitch="360"/>
        </w:sectPr>
      </w:pPr>
    </w:p>
    <w:p w14:paraId="7237C2EA" w14:textId="5A5168E0" w:rsidR="00B61118" w:rsidRDefault="009E6E87" w:rsidP="009E6E87">
      <w:pPr>
        <w:ind w:firstLine="0"/>
      </w:pPr>
      <w:r>
        <w:t xml:space="preserve">(i.e., gender, body image, and race). </w:t>
      </w:r>
      <w:r w:rsidRPr="00D63ACE">
        <w:t xml:space="preserve">This result may be most useful </w:t>
      </w:r>
      <w:r w:rsidR="00AD1F7D" w:rsidRPr="00D63ACE">
        <w:t xml:space="preserve">when attempting to directly compare against </w:t>
      </w:r>
      <w:r w:rsidR="00AD1F7D">
        <w:t xml:space="preserve">previously published research, which has typically used Pearson’s </w:t>
      </w:r>
      <w:r w:rsidR="00AD1F7D" w:rsidRPr="00C84713">
        <w:rPr>
          <w:i/>
        </w:rPr>
        <w:t>r</w:t>
      </w:r>
      <w:r w:rsidR="00AD1F7D">
        <w:t xml:space="preserve"> correlations</w:t>
      </w:r>
      <w:r w:rsidR="00AD1F7D" w:rsidRPr="00D63ACE">
        <w:t>, although it does not necessarily represent the best estimate of the IRAP’s true internal consistency.</w:t>
      </w:r>
    </w:p>
    <w:p w14:paraId="22E49F7E" w14:textId="16FB0E0E" w:rsidR="00AD1F7D" w:rsidRDefault="00AD1F7D" w:rsidP="002C2E48">
      <w:r w:rsidRPr="00C84713">
        <w:rPr>
          <w:b/>
        </w:rPr>
        <w:t xml:space="preserve">Test-retest via </w:t>
      </w:r>
      <w:proofErr w:type="gramStart"/>
      <w:r w:rsidRPr="00C84713">
        <w:rPr>
          <w:b/>
        </w:rPr>
        <w:t>ICC</w:t>
      </w:r>
      <w:r w:rsidR="004A697D">
        <w:rPr>
          <w:b/>
        </w:rPr>
        <w:t>(</w:t>
      </w:r>
      <w:proofErr w:type="gramEnd"/>
      <w:r w:rsidR="004A697D">
        <w:rPr>
          <w:b/>
        </w:rPr>
        <w:t>2,1)</w:t>
      </w:r>
      <w:r w:rsidRPr="00C84713">
        <w:rPr>
          <w:b/>
        </w:rPr>
        <w:t>.</w:t>
      </w:r>
      <w:r>
        <w:t xml:space="preserve"> When using ICCs, r</w:t>
      </w:r>
      <w:r w:rsidRPr="00D63ACE">
        <w:t xml:space="preserve">esults </w:t>
      </w:r>
      <w:r>
        <w:t xml:space="preserve">also </w:t>
      </w:r>
      <w:r w:rsidRPr="00D63ACE">
        <w:t xml:space="preserve">suggested that test-retest reliability was very poor, </w:t>
      </w:r>
      <w:proofErr w:type="gramStart"/>
      <w:r w:rsidRPr="00D63ACE">
        <w:t>ICC</w:t>
      </w:r>
      <w:r w:rsidR="00BD6BDD">
        <w:t>(</w:t>
      </w:r>
      <w:proofErr w:type="gramEnd"/>
      <w:r w:rsidR="00BD6BDD">
        <w:t>2,1)</w:t>
      </w:r>
      <w:r w:rsidRPr="00D63ACE">
        <w:t xml:space="preserve"> = </w:t>
      </w:r>
      <w:r w:rsidRPr="005D0E5C">
        <w:t>.2</w:t>
      </w:r>
      <w:r w:rsidR="0060353C">
        <w:t>1</w:t>
      </w:r>
      <w:r w:rsidRPr="005D0E5C">
        <w:t>, 95% CI [.0</w:t>
      </w:r>
      <w:r w:rsidR="0060353C">
        <w:t>6</w:t>
      </w:r>
      <w:r w:rsidRPr="005D0E5C">
        <w:t>, .3</w:t>
      </w:r>
      <w:r w:rsidR="0060353C">
        <w:t>6</w:t>
      </w:r>
      <w:r w:rsidRPr="005D0E5C">
        <w:t xml:space="preserve">], 95% </w:t>
      </w:r>
      <w:r w:rsidR="0060353C">
        <w:t>PI</w:t>
      </w:r>
      <w:r w:rsidRPr="005D0E5C">
        <w:t xml:space="preserve"> [-.15, .</w:t>
      </w:r>
      <w:r w:rsidR="0060353C">
        <w:t>57</w:t>
      </w:r>
      <w:r w:rsidRPr="005D0E5C">
        <w:t>].</w:t>
      </w:r>
      <w:r>
        <w:t xml:space="preserve"> </w:t>
      </w:r>
      <w:r w:rsidRPr="00D63ACE">
        <w:t xml:space="preserve">A substantial degree of heterogeneity was found between the two studies, </w:t>
      </w:r>
      <w:proofErr w:type="gramStart"/>
      <w:r w:rsidRPr="00D63ACE">
        <w:rPr>
          <w:i/>
        </w:rPr>
        <w:t>Q</w:t>
      </w:r>
      <w:r w:rsidRPr="00D63ACE">
        <w:t>(</w:t>
      </w:r>
      <w:proofErr w:type="gramEnd"/>
      <w:r w:rsidRPr="00D63ACE">
        <w:rPr>
          <w:i/>
        </w:rPr>
        <w:t>df</w:t>
      </w:r>
      <w:r w:rsidRPr="00D63ACE">
        <w:t xml:space="preserve"> = 7) = </w:t>
      </w:r>
      <w:r w:rsidR="0060353C">
        <w:t>18.23</w:t>
      </w:r>
      <w:r w:rsidRPr="00D63ACE">
        <w:t xml:space="preserve">, </w:t>
      </w:r>
      <w:r w:rsidRPr="00D63ACE">
        <w:rPr>
          <w:i/>
        </w:rPr>
        <w:t>p</w:t>
      </w:r>
      <w:r w:rsidRPr="00D63ACE">
        <w:t xml:space="preserve"> = .0</w:t>
      </w:r>
      <w:r w:rsidR="0060353C">
        <w:t>11</w:t>
      </w:r>
      <w:r w:rsidRPr="00D63ACE">
        <w:t xml:space="preserve">, </w:t>
      </w:r>
      <w:r w:rsidRPr="00D63ACE">
        <w:rPr>
          <w:rFonts w:ascii="Cambria Math" w:hAnsi="Cambria Math" w:cs="Cambria Math"/>
        </w:rPr>
        <w:t>𝜏</w:t>
      </w:r>
      <w:r w:rsidRPr="00D63ACE">
        <w:rPr>
          <w:rFonts w:cs="Times New Roman (Body CS)"/>
          <w:vertAlign w:val="superscript"/>
        </w:rPr>
        <w:t>2</w:t>
      </w:r>
      <w:r w:rsidRPr="00D63ACE">
        <w:t xml:space="preserve"> = 0.0</w:t>
      </w:r>
      <w:r>
        <w:t>3</w:t>
      </w:r>
      <w:r w:rsidRPr="00D63ACE">
        <w:t xml:space="preserve">, </w:t>
      </w:r>
      <w:r w:rsidRPr="00D63ACE">
        <w:rPr>
          <w:i/>
        </w:rPr>
        <w:t>I</w:t>
      </w:r>
      <w:r w:rsidRPr="00D63ACE">
        <w:rPr>
          <w:rFonts w:cs="Times New Roman (Body CS)"/>
          <w:vertAlign w:val="superscript"/>
        </w:rPr>
        <w:t>2</w:t>
      </w:r>
      <w:r w:rsidRPr="00D63ACE">
        <w:t xml:space="preserve"> =</w:t>
      </w:r>
      <w:r w:rsidR="0060353C">
        <w:t xml:space="preserve"> 59.48</w:t>
      </w:r>
      <w:r w:rsidRPr="00D63ACE">
        <w:t xml:space="preserve">%, </w:t>
      </w:r>
      <w:r w:rsidRPr="00D63ACE">
        <w:rPr>
          <w:i/>
        </w:rPr>
        <w:t>H</w:t>
      </w:r>
      <w:r w:rsidRPr="00D63ACE">
        <w:rPr>
          <w:rFonts w:cs="Times New Roman (Body CS)"/>
          <w:vertAlign w:val="superscript"/>
        </w:rPr>
        <w:t>2</w:t>
      </w:r>
      <w:r w:rsidRPr="00D63ACE">
        <w:t xml:space="preserve"> = 2.</w:t>
      </w:r>
      <w:r w:rsidR="0060353C">
        <w:t>47</w:t>
      </w:r>
      <w:r w:rsidRPr="00D63ACE">
        <w:t xml:space="preserve">. </w:t>
      </w:r>
      <w:r>
        <w:t xml:space="preserve">Test-retest was </w:t>
      </w:r>
      <w:del w:id="1" w:author="Microsoft Office User" w:date="2022-08-31T18:24:00Z">
        <w:r w:rsidDel="00F0498C">
          <w:delText xml:space="preserve">near </w:delText>
        </w:r>
      </w:del>
      <w:r>
        <w:t xml:space="preserve">zero </w:t>
      </w:r>
      <w:ins w:id="2" w:author="Microsoft Office User" w:date="2022-08-31T18:24:00Z">
        <w:r w:rsidR="00F0498C">
          <w:t xml:space="preserve">or negative </w:t>
        </w:r>
      </w:ins>
      <w:r>
        <w:t xml:space="preserve">for half of the IRAPs (i.e., gender, body image, race, and Lincoln-Hitler). </w:t>
      </w:r>
    </w:p>
    <w:p w14:paraId="37C76104" w14:textId="36B16425" w:rsidR="00AD1F7D" w:rsidRDefault="00AD1F7D" w:rsidP="00C36EC4">
      <w:r w:rsidRPr="00D63ACE">
        <w:t xml:space="preserve">A GOSH plot revealed no evidence of multimodality and therefore no evidence of outliers (see </w:t>
      </w:r>
      <w:r w:rsidRPr="00D63ACE">
        <w:lastRenderedPageBreak/>
        <w:t>Figure 3). As such, this heterogeneity may be attributable to other unmodeled factors, such as the domain, follow-up period, features of the stimulus set or task parameters, or others. Results can be found in Figure 2 (lower panel).</w:t>
      </w:r>
      <w:r>
        <w:t xml:space="preserve"> Due to the combination of ICC and outlier analysis,</w:t>
      </w:r>
      <w:r w:rsidRPr="00D63ACE">
        <w:t xml:space="preserve"> this represents the most appropriate estimate of the IRAP’s </w:t>
      </w:r>
      <w:r>
        <w:t xml:space="preserve">test-retest reliability </w:t>
      </w:r>
      <w:r w:rsidRPr="00D63ACE">
        <w:t xml:space="preserve">among </w:t>
      </w:r>
      <w:r>
        <w:t xml:space="preserve">the two we have </w:t>
      </w:r>
      <w:r w:rsidRPr="00D63ACE">
        <w:t>reported here.</w:t>
      </w:r>
      <w:r>
        <w:t xml:space="preserve"> Subsequent calculations and conclusions are therefore based on this estimate. </w:t>
      </w:r>
      <w:r w:rsidRPr="00D63ACE">
        <w:t xml:space="preserve">The IRAP’s test-retest reliability therefore appears to be </w:t>
      </w:r>
      <w:r>
        <w:t xml:space="preserve">significantly </w:t>
      </w:r>
      <w:r w:rsidRPr="00D63ACE">
        <w:t>lower than the IAT’s (</w:t>
      </w:r>
      <w:r w:rsidRPr="00D63ACE">
        <w:rPr>
          <w:i/>
        </w:rPr>
        <w:t>r</w:t>
      </w:r>
      <w:r w:rsidRPr="00D63ACE">
        <w:t xml:space="preserve"> = .50) according to the recent review by Greenwald and Lai </w:t>
      </w:r>
      <w:r w:rsidRPr="00D63ACE">
        <w:fldChar w:fldCharType="begin"/>
      </w:r>
      <w:r w:rsidR="00716DBE">
        <w:instrText xml:space="preserve"> ADDIN ZOTERO_ITEM CSL_CITATION {"citationID":"7kd14T8R","properties":{"formattedCitation":"(2020)","plainCitation":"(2020)","noteIndex":0},"citationItems":[{"id":12489,"uris":["http://zotero.org/users/1687755/items/UQYJYU63"],"itemData":{"id":12489,"type":"article-journal","abstract":"In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K."}],"issued":{"date-parts":[["2020"]]}},"suppress-author":true}],"schema":"https://github.com/citation-style-language/schema/raw/master/csl-citation.json"} </w:instrText>
      </w:r>
      <w:r w:rsidRPr="00D63ACE">
        <w:fldChar w:fldCharType="separate"/>
      </w:r>
      <w:r w:rsidRPr="00D63ACE">
        <w:t>(2020)</w:t>
      </w:r>
      <w:r w:rsidRPr="00D63ACE">
        <w:fldChar w:fldCharType="end"/>
      </w:r>
      <w:r w:rsidRPr="00D63ACE">
        <w:t>.</w:t>
      </w:r>
    </w:p>
    <w:p w14:paraId="76E1B1CA" w14:textId="77777777" w:rsidR="00CF589F" w:rsidRDefault="00CF589F" w:rsidP="00C36EC4"/>
    <w:p w14:paraId="4B6E7C55" w14:textId="2F82605D" w:rsidR="00CF589F" w:rsidRPr="00D63ACE" w:rsidRDefault="00EF2252" w:rsidP="00CF589F">
      <w:pPr>
        <w:ind w:firstLine="0"/>
      </w:pPr>
      <w:r>
        <w:rPr>
          <w:noProof/>
        </w:rPr>
        <w:drawing>
          <wp:inline distT="0" distB="0" distL="0" distR="0" wp14:anchorId="60D2309D" wp14:editId="51A4ECE6">
            <wp:extent cx="2755900" cy="275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2755900" cy="2755900"/>
                    </a:xfrm>
                    <a:prstGeom prst="rect">
                      <a:avLst/>
                    </a:prstGeom>
                  </pic:spPr>
                </pic:pic>
              </a:graphicData>
            </a:graphic>
          </wp:inline>
        </w:drawing>
      </w:r>
    </w:p>
    <w:p w14:paraId="68A49CB9" w14:textId="77777777" w:rsidR="00CF589F" w:rsidRPr="00D63ACE" w:rsidRDefault="00CF589F" w:rsidP="00CF589F">
      <w:pPr>
        <w:ind w:firstLine="0"/>
      </w:pPr>
      <w:r w:rsidRPr="00E659A7">
        <w:rPr>
          <w:i/>
        </w:rPr>
        <w:t>Figure 3.</w:t>
      </w:r>
      <w:r w:rsidRPr="00D63ACE">
        <w:t xml:space="preserve"> GOSH plot for test-retest reliability.</w:t>
      </w:r>
    </w:p>
    <w:p w14:paraId="0E1D48DD" w14:textId="77777777" w:rsidR="00CF589F" w:rsidRDefault="00CF589F" w:rsidP="00CF589F">
      <w:pPr>
        <w:ind w:firstLine="0"/>
      </w:pPr>
    </w:p>
    <w:p w14:paraId="14811018" w14:textId="77777777" w:rsidR="00AD1F7D" w:rsidRPr="00D63ACE" w:rsidRDefault="00AD1F7D" w:rsidP="002C2E48">
      <w:pPr>
        <w:pStyle w:val="Heading2"/>
      </w:pPr>
      <w:r w:rsidRPr="00D63ACE">
        <w:t>Implications of low reliability for statistical power</w:t>
      </w:r>
    </w:p>
    <w:p w14:paraId="365318F9" w14:textId="2AE57AD1" w:rsidR="00AD1F7D" w:rsidRDefault="00AD1F7D" w:rsidP="002C2E48">
      <w:r w:rsidRPr="00D63ACE">
        <w:t xml:space="preserve">An underappreciated fact is that a measure’s reliability has a direct relationship with its ability to detect true effects (i.e., statistical power), and therefore the sample sizes needed for a given analysis. Parsons </w:t>
      </w:r>
      <w:r w:rsidRPr="00D63ACE">
        <w:fldChar w:fldCharType="begin"/>
      </w:r>
      <w:r w:rsidR="00716DBE">
        <w:instrText xml:space="preserve"> ADDIN ZOTERO_ITEM CSL_CITATION {"citationID":"AGiJGt4q","properties":{"formattedCitation":"(2018)","plainCitation":"(2018)","noteIndex":0},"citationItems":[{"id":12642,"uris":["http://zotero.org/users/1687755/items/RQVLYRA9"],"itemData":{"id":12642,"type":"article-journal","abstract":"The relationship between measurement reliability and statistical power is a complex one. Where reliability is defined by classical test theory as the proportion of 'true' variance to total variance (the sum of true score and error variance), power is only functionally related to total variance. Therefore, to explore direct relationships between reliability and power, one must hold either true-score variance or error variance  constant while varying the other. Here, visualisations are used to illustrate the reliability-power relationship under conditions of fixed true-score variance and fixed error variance. From these visualisations, conceptual distinctions between fixing true-score or error variance can be raised. Namely, when true-score variance is fixed, low reliability (and low power) suggests a true effect may be hidden by error. Whereas, when error variance is fixed, high reliability (and low power) may simply suggest a very small effect. I raise several observations I hope will be useful in considering the utility of measurement reliability and it's relationship to effect sizes and statistical power.","DOI":"10.31234/osf.io/qh5mf","note":"publisher: PsyArXiv","source":"psyarxiv.com","title":"Visualising two approaches to explore reliability-power relationships","URL":"https://psyarxiv.com/qh5mf/","author":[{"family":"Parsons","given":"Sam"}],"accessed":{"date-parts":[["2020",6,12]]},"issued":{"date-parts":[["2018",5,24]]}},"suppress-author":true}],"schema":"https://github.com/citation-style-language/schema/raw/master/csl-citation.json"} </w:instrText>
      </w:r>
      <w:r w:rsidRPr="00D63ACE">
        <w:fldChar w:fldCharType="separate"/>
      </w:r>
      <w:r w:rsidRPr="00D63ACE">
        <w:t>(2018)</w:t>
      </w:r>
      <w:r w:rsidRPr="00D63ACE">
        <w:fldChar w:fldCharType="end"/>
      </w:r>
      <w:r w:rsidRPr="00D63ACE">
        <w:t xml:space="preserve"> provides a useful discussion of how reliability provides a ceiling for the associations among variables. The maximum observed estimate of the true correlation among two measures </w:t>
      </w:r>
      <m:oMath>
        <m:r>
          <w:rPr>
            <w:rFonts w:ascii="Cambria Math" w:hAnsi="Cambria Math"/>
          </w:rPr>
          <m:t>x</m:t>
        </m:r>
      </m:oMath>
      <w:r w:rsidRPr="00D63ACE">
        <w:t xml:space="preserve"> and </w:t>
      </w:r>
      <m:oMath>
        <m:r>
          <w:rPr>
            <w:rFonts w:ascii="Cambria Math" w:hAnsi="Cambria Math"/>
          </w:rPr>
          <m:t>y</m:t>
        </m:r>
      </m:oMath>
      <w:r w:rsidRPr="00D63ACE">
        <w:t xml:space="preserve"> (i.e., </w:t>
      </w:r>
      <m:oMath>
        <m:sSub>
          <m:sSubPr>
            <m:ctrlPr>
              <w:rPr>
                <w:rFonts w:ascii="Cambria Math" w:hAnsi="Cambria Math"/>
                <w:i/>
              </w:rPr>
            </m:ctrlPr>
          </m:sSubPr>
          <m:e>
            <m:r>
              <w:rPr>
                <w:rFonts w:ascii="Cambria Math" w:hAnsi="Cambria Math"/>
              </w:rPr>
              <m:t>r</m:t>
            </m:r>
          </m:e>
          <m:sub>
            <m:r>
              <w:rPr>
                <w:rFonts w:ascii="Cambria Math" w:hAnsi="Cambria Math"/>
              </w:rPr>
              <m:t>xy</m:t>
            </m:r>
          </m:sub>
        </m:sSub>
      </m:oMath>
      <w:r w:rsidRPr="00D63ACE">
        <w:t>) is a function of the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D63ACE">
        <w:t>) and also the reliability of both measures (</w:t>
      </w:r>
      <w:proofErr w:type="gramStart"/>
      <w:r w:rsidRPr="00D63ACE">
        <w:t>i.e.</w:t>
      </w:r>
      <w:proofErr w:type="gramEnd"/>
      <w:r w:rsidRPr="00D63ACE">
        <w:t xml:space="preserve"> their self-correlation </w:t>
      </w:r>
      <m:oMath>
        <m:sSub>
          <m:sSubPr>
            <m:ctrlPr>
              <w:rPr>
                <w:rFonts w:ascii="Cambria Math" w:hAnsi="Cambria Math"/>
                <w:i/>
              </w:rPr>
            </m:ctrlPr>
          </m:sSubPr>
          <m:e>
            <m:r>
              <w:rPr>
                <w:rFonts w:ascii="Cambria Math" w:hAnsi="Cambria Math"/>
              </w:rPr>
              <m:t>ρ</m:t>
            </m:r>
          </m:e>
          <m:sub>
            <m:r>
              <w:rPr>
                <w:rFonts w:ascii="Cambria Math" w:hAnsi="Cambria Math"/>
              </w:rPr>
              <m:t>xx</m:t>
            </m:r>
          </m:sub>
        </m:sSub>
      </m:oMath>
      <w:r w:rsidRPr="00D63ACE">
        <w:t xml:space="preserve"> and </w:t>
      </w:r>
      <m:oMath>
        <m:sSub>
          <m:sSubPr>
            <m:ctrlPr>
              <w:rPr>
                <w:rFonts w:ascii="Cambria Math" w:hAnsi="Cambria Math"/>
                <w:i/>
              </w:rPr>
            </m:ctrlPr>
          </m:sSubPr>
          <m:e>
            <m:r>
              <w:rPr>
                <w:rFonts w:ascii="Cambria Math" w:hAnsi="Cambria Math"/>
              </w:rPr>
              <m:t>ρ</m:t>
            </m:r>
          </m:e>
          <m:sub>
            <m:r>
              <w:rPr>
                <w:rFonts w:ascii="Cambria Math" w:hAnsi="Cambria Math"/>
              </w:rPr>
              <m:t>yy</m:t>
            </m:r>
          </m:sub>
        </m:sSub>
      </m:oMath>
      <w:r w:rsidRPr="00D63ACE">
        <w:t>):</w:t>
      </w:r>
    </w:p>
    <w:p w14:paraId="2CF1E166" w14:textId="77777777" w:rsidR="00AF1F8E" w:rsidRPr="00D63ACE" w:rsidRDefault="00AF1F8E" w:rsidP="002C2E48"/>
    <w:p w14:paraId="5660D0D5" w14:textId="77777777" w:rsidR="00AD1F7D" w:rsidRPr="00AF1F8E" w:rsidRDefault="00000000" w:rsidP="002C2E48">
      <m:oMathPara>
        <m:oMath>
          <m:sSub>
            <m:sSubPr>
              <m:ctrlPr>
                <w:rPr>
                  <w:rFonts w:ascii="Cambria Math" w:hAnsi="Cambria Math"/>
                </w:rPr>
              </m:ctrlPr>
            </m:sSubPr>
            <m:e>
              <m:r>
                <w:rPr>
                  <w:rFonts w:ascii="Cambria Math" w:hAnsi="Cambria Math"/>
                </w:rPr>
                <m:t>r</m:t>
              </m:r>
            </m:e>
            <m:sub>
              <m:r>
                <w:rPr>
                  <w:rFonts w:ascii="Cambria Math" w:hAnsi="Cambria Math"/>
                </w:rPr>
                <m:t>xy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ρ</m:t>
                  </m:r>
                </m:e>
                <m:sub>
                  <m:r>
                    <w:rPr>
                      <w:rFonts w:ascii="Cambria Math" w:hAnsi="Cambria Math"/>
                    </w:rPr>
                    <m:t>xy</m:t>
                  </m:r>
                </m:sub>
              </m:sSub>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ρ</m:t>
                      </m:r>
                    </m:e>
                    <m:sub>
                      <m:r>
                        <w:rPr>
                          <w:rFonts w:ascii="Cambria Math" w:hAnsi="Cambria Math"/>
                        </w:rPr>
                        <m:t>xx</m:t>
                      </m:r>
                    </m:sub>
                  </m:sSub>
                  <m:sSub>
                    <m:sSubPr>
                      <m:ctrlPr>
                        <w:rPr>
                          <w:rFonts w:ascii="Cambria Math" w:hAnsi="Cambria Math"/>
                        </w:rPr>
                      </m:ctrlPr>
                    </m:sSubPr>
                    <m:e>
                      <m:r>
                        <w:rPr>
                          <w:rFonts w:ascii="Cambria Math" w:hAnsi="Cambria Math"/>
                        </w:rPr>
                        <m:t>ρ</m:t>
                      </m:r>
                    </m:e>
                    <m:sub>
                      <m:r>
                        <w:rPr>
                          <w:rFonts w:ascii="Cambria Math" w:hAnsi="Cambria Math"/>
                        </w:rPr>
                        <m:t>yy</m:t>
                      </m:r>
                    </m:sub>
                  </m:sSub>
                </m:e>
              </m:rad>
            </m:den>
          </m:f>
        </m:oMath>
      </m:oMathPara>
    </w:p>
    <w:p w14:paraId="5B385FDB" w14:textId="77777777" w:rsidR="00AF1F8E" w:rsidRPr="00D63ACE" w:rsidRDefault="00AF1F8E" w:rsidP="002C2E48"/>
    <w:p w14:paraId="1CC244A7" w14:textId="0AF77959" w:rsidR="00AD1F7D" w:rsidRPr="00D63ACE" w:rsidRDefault="00AD1F7D" w:rsidP="002C2E48">
      <w:pPr>
        <w:rPr>
          <w:color w:val="FF0000"/>
        </w:rPr>
      </w:pPr>
      <w:r w:rsidRPr="00D63ACE">
        <w:t xml:space="preserve">We can imagine that one measure is the IRAP and the other is some external variable of interest, such as a disgust-related behavioral approach task </w:t>
      </w:r>
      <w:r w:rsidRPr="00D63ACE">
        <w:fldChar w:fldCharType="begin"/>
      </w:r>
      <w:r w:rsidR="00716DBE">
        <w:instrText xml:space="preserve"> ADDIN ZOTERO_ITEM CSL_CITATION {"citationID":"OdMIrTLr","properties":{"formattedCitation":"(Nicholson &amp; Barnes-Holmes, 2012)","plainCitation":"(Nicholson &amp; Barnes-Holmes, 2012)","noteIndex":0},"citationItems":[{"id":109,"uris":["http://zotero.org/users/1687755/items/I9TJFFFI"],"itemData":{"id":109,"type":"article-journal","abstract":"Background and objectives\nThere is increasing evidence that disgust responding occurs at both a primary and secondary level in the form of disgust propensity and disgust sensitivity. The unique contributions of anxiety and disgust need to be established if disgust is to be implicated in the etiology of anxiety disorders such as obsessive-compulsive disorder (OCD). The primary objective of the current study was to develop two separate implicit measures of disgust propensity and sensitivity and to explicate the role of implicit disgust propensity and sensitivity in avoidance behavior and OC tendencies.\nMethods\nThe current study (N = 33 undergraduate students) utilized a measure of implicit cognition, the Implicit Relational Assessment Procedure (IRAP), to independently analyze disgust propensity and disgust sensitivity. In addition, a series of behavioral approach tasks (BAT) and questionnaires measuring general disgust, obsessive-compulsive (OC) tendencies and general psychopathology were implemented to validate the implicit measures.\nResults\nDisgust sensitivity predicted avoidance behavior on the BATs independent of disgust propensity and anxiety, while disgust propensity did not. Both disgust propensity and sensitivity predicted self-reported OC tendencies and individually predicted obsessing and washing concerns, respectively.\nLimitations\nOur findings are based on a non-clinical student sample and further research is required for generalization to OCD.\nConclusions\nThe implicit measures appeared to be measuring two separate constructs and had differential relationships with behavior and OC tendencies. Overall, the results support current theories relating to pathological disgust and OCD.","container-title":"Journal of Behavior Therapy and Experimental Psychiatry","DOI":"10.1016/j.jbtep.2012.02.001","ISSN":"0005-7916","issue":"3","journalAbbreviation":"Journal of Behavior Therapy and Experimental Psychiatry","page":"922-930","source":"ScienceDirect","title":"Developing an implicit measure of disgust propensity and disgust sensitivity: Examining the role of implicit disgust propensity and sensitivity in obsessive-compulsive tendencies","title-short":"Developing an implicit measure of disgust propensity and disgust sensitivity","volume":"43","author":[{"family":"Nicholson","given":"Emma"},{"family":"Barnes-Holmes","given":"Dermot"}],"issued":{"date-parts":[["2012",9]]}}}],"schema":"https://github.com/citation-style-language/schema/raw/master/csl-citation.json"} </w:instrText>
      </w:r>
      <w:r w:rsidRPr="00D63ACE">
        <w:fldChar w:fldCharType="separate"/>
      </w:r>
      <w:r w:rsidRPr="00D63ACE">
        <w:t>(Nicholson &amp; Barnes-Holmes, 2012)</w:t>
      </w:r>
      <w:r w:rsidRPr="00D63ACE">
        <w:fldChar w:fldCharType="end"/>
      </w:r>
      <w:r w:rsidRPr="00D63ACE">
        <w:t xml:space="preserve">. If we put aside the reliability of the external variable (e.g., imagine it is perfect with a reliability of 1.0), we can use our meta-analyzed estimates of the IRAP’s reliability to estimate the maximum correlations that could be observed between the two. No one form of reliability fully captures a </w:t>
      </w:r>
      <w:r w:rsidRPr="00D63ACE">
        <w:t xml:space="preserve">measure </w:t>
      </w:r>
      <w:r>
        <w:t xml:space="preserve">of </w:t>
      </w:r>
      <w:r w:rsidRPr="00D63ACE">
        <w:t xml:space="preserve">global reliability, so it is useful to calculate estimates using estimates for both test-retest reliability (ICC = </w:t>
      </w:r>
      <w:r>
        <w:t>.2</w:t>
      </w:r>
      <w:r w:rsidR="00260350">
        <w:t>1</w:t>
      </w:r>
      <w:r w:rsidRPr="00D63ACE">
        <w:t>)</w:t>
      </w:r>
      <w:r>
        <w:t xml:space="preserve"> </w:t>
      </w:r>
      <w:r w:rsidRPr="00D63ACE">
        <w:t xml:space="preserve">and internal </w:t>
      </w:r>
      <w:r w:rsidRPr="00286464">
        <w:t>consistency</w:t>
      </w:r>
      <w:r w:rsidRPr="007D1D1A">
        <w:t xml:space="preserve"> (α = .5</w:t>
      </w:r>
      <w:r w:rsidR="00260350">
        <w:t>4</w:t>
      </w:r>
      <w:r w:rsidRPr="007D1D1A">
        <w:t xml:space="preserve">). Maximum correlations with the IRAP (i.e., where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286464">
        <w:t xml:space="preserve"> = 1) was </w:t>
      </w:r>
      <w:r w:rsidRPr="007D1D1A">
        <w:t xml:space="preserve">estimated to be </w:t>
      </w:r>
      <w:r w:rsidRPr="003D479C">
        <w:rPr>
          <w:i/>
        </w:rPr>
        <w:t>r</w:t>
      </w:r>
      <w:r w:rsidRPr="00F96A46">
        <w:t xml:space="preserve"> = </w:t>
      </w:r>
      <w:r w:rsidRPr="009D39F8">
        <w:t>.4</w:t>
      </w:r>
      <w:r w:rsidR="004C5329">
        <w:t>6</w:t>
      </w:r>
      <w:r w:rsidRPr="009D39F8">
        <w:t xml:space="preserve"> and .72</w:t>
      </w:r>
      <w:r w:rsidRPr="003D479C">
        <w:t xml:space="preserve">, respectively. </w:t>
      </w:r>
      <w:r w:rsidRPr="00F96A46">
        <w:t>Maximum observable correlations could also be calculated for other true correlations; these would be also be scaled downward to a comparable degree</w:t>
      </w:r>
      <w:r w:rsidRPr="009D39F8">
        <w:t xml:space="preserve"> as those for perfect true correlations. For example, a medium true correlation (</w:t>
      </w:r>
      <m:oMath>
        <m:sSub>
          <m:sSubPr>
            <m:ctrlPr>
              <w:rPr>
                <w:rFonts w:ascii="Cambria Math" w:hAnsi="Cambria Math"/>
                <w:i/>
              </w:rPr>
            </m:ctrlPr>
          </m:sSubPr>
          <m:e>
            <m:r>
              <w:rPr>
                <w:rFonts w:ascii="Cambria Math" w:hAnsi="Cambria Math"/>
              </w:rPr>
              <m:t>ρ</m:t>
            </m:r>
          </m:e>
          <m:sub>
            <m:r>
              <w:rPr>
                <w:rFonts w:ascii="Cambria Math" w:hAnsi="Cambria Math"/>
              </w:rPr>
              <m:t>xy</m:t>
            </m:r>
          </m:sub>
        </m:sSub>
      </m:oMath>
      <w:r w:rsidRPr="003D479C">
        <w:t xml:space="preserve"> = .5) would imply maximum observable correlations of </w:t>
      </w:r>
      <w:r w:rsidRPr="00642F08">
        <w:rPr>
          <w:i/>
        </w:rPr>
        <w:t>r</w:t>
      </w:r>
      <w:r w:rsidRPr="00642F08">
        <w:t xml:space="preserve"> = </w:t>
      </w:r>
      <w:r w:rsidRPr="009D39F8">
        <w:t>.2</w:t>
      </w:r>
      <w:r w:rsidR="000C25EC">
        <w:t>3</w:t>
      </w:r>
      <w:r w:rsidRPr="009D39F8">
        <w:t xml:space="preserve"> and .36</w:t>
      </w:r>
      <w:r w:rsidRPr="003D479C">
        <w:t>, respectively</w:t>
      </w:r>
      <w:r w:rsidRPr="00286464">
        <w:t>.</w:t>
      </w:r>
      <w:r w:rsidRPr="00D63ACE">
        <w:t xml:space="preserve"> These large reductions in the actual observed correlation among variables must then be considered when choosing sample sizes – loosely speaking, in order to detect what is in reality a ‘medium’ effect size, the researcher may have to power the study to detect ‘small’ effect sizes. Tasks with low reliability, such as the IRAP, therefore place studies under increased data collection burdens or lower statistical power to detect true effects. </w:t>
      </w:r>
    </w:p>
    <w:p w14:paraId="63D08A51" w14:textId="77777777" w:rsidR="00AD1F7D" w:rsidRDefault="00AD1F7D" w:rsidP="002C2E48">
      <w:pPr>
        <w:pStyle w:val="Heading2"/>
      </w:pPr>
      <w:r>
        <w:t>Possible w</w:t>
      </w:r>
      <w:r w:rsidRPr="00D63ACE">
        <w:t xml:space="preserve">ays to improve reliability </w:t>
      </w:r>
    </w:p>
    <w:p w14:paraId="5257227C" w14:textId="77777777" w:rsidR="00AD1F7D" w:rsidRPr="0074573F" w:rsidRDefault="00AD1F7D" w:rsidP="002C2E48">
      <w:r>
        <w:t>Given the low reliability estimates observed, i</w:t>
      </w:r>
      <w:r w:rsidRPr="00D63ACE">
        <w:t xml:space="preserve">t seems important to </w:t>
      </w:r>
      <w:r>
        <w:t>explore</w:t>
      </w:r>
      <w:r w:rsidRPr="00D63ACE">
        <w:t xml:space="preserve"> ways in which the IRAP’s reliability could be improve</w:t>
      </w:r>
      <w:r>
        <w:t>d</w:t>
      </w:r>
      <w:r w:rsidRPr="00D63ACE">
        <w:t>.</w:t>
      </w:r>
      <w:r>
        <w:t xml:space="preserve"> This list is by no means exhaustive: it represents analyses and suggestions that were possible with the existing data.</w:t>
      </w:r>
    </w:p>
    <w:p w14:paraId="73D2DFD0" w14:textId="77777777" w:rsidR="009B13F9" w:rsidRDefault="00AD1F7D" w:rsidP="009B13F9">
      <w:r w:rsidRPr="009D39F8">
        <w:rPr>
          <w:b/>
        </w:rPr>
        <w:t>Lengthen the task.</w:t>
      </w:r>
      <w:r>
        <w:t xml:space="preserve"> </w:t>
      </w:r>
      <w:r w:rsidRPr="00D63ACE">
        <w:t xml:space="preserve">One possible and commonly recommended way of improving a tasks’ reliability is to increase its length. In this case this would involve adding additional trials to the IRAP. The Spearman-Brown prediction formula can be rearranged to make a specific prediction about the relative change in task length that would be needed to obtain a given reliability estimate. Where </w:t>
      </w:r>
      <m:oMath>
        <m:sSup>
          <m:sSupPr>
            <m:ctrlPr>
              <w:rPr>
                <w:rFonts w:ascii="Cambria Math" w:hAnsi="Cambria Math"/>
                <w:i/>
              </w:rPr>
            </m:ctrlPr>
          </m:sSupPr>
          <m:e>
            <m:r>
              <w:rPr>
                <w:rFonts w:ascii="Cambria Math" w:hAnsi="Cambria Math"/>
              </w:rPr>
              <m:t>ρ</m:t>
            </m:r>
          </m:e>
          <m:sup>
            <m:r>
              <w:rPr>
                <w:rFonts w:ascii="Cambria Math" w:hAnsi="Cambria Math"/>
              </w:rPr>
              <m:t>*</m:t>
            </m:r>
          </m:sup>
        </m:sSup>
      </m:oMath>
      <w:r w:rsidRPr="00D63ACE">
        <w:t xml:space="preserve"> refers to the goal reliability, </w:t>
      </w:r>
      <m:oMath>
        <m:r>
          <w:rPr>
            <w:rFonts w:ascii="Cambria Math" w:hAnsi="Cambria Math"/>
          </w:rPr>
          <m:t>ρ</m:t>
        </m:r>
      </m:oMath>
      <w:r w:rsidRPr="00D63ACE">
        <w:t xml:space="preserve"> refers to the current reliability, and </w:t>
      </w:r>
      <m:oMath>
        <m:r>
          <w:rPr>
            <w:rFonts w:ascii="Cambria Math" w:hAnsi="Cambria Math"/>
          </w:rPr>
          <m:t>n</m:t>
        </m:r>
      </m:oMath>
      <w:r w:rsidRPr="00D63ACE">
        <w:t xml:space="preserve"> refers to the multiple of current test </w:t>
      </w:r>
      <w:r w:rsidR="009B13F9" w:rsidRPr="00D63ACE">
        <w:t>length:</w:t>
      </w:r>
      <w:r w:rsidR="009B13F9">
        <w:t xml:space="preserve"> </w:t>
      </w:r>
    </w:p>
    <w:p w14:paraId="7BE1168F" w14:textId="77777777" w:rsidR="009B13F9" w:rsidRPr="009B13F9" w:rsidRDefault="009B13F9" w:rsidP="009B13F9">
      <w:pPr>
        <w:rPr>
          <w:iCs/>
        </w:rPr>
      </w:pPr>
    </w:p>
    <w:p w14:paraId="052B70A7" w14:textId="77777777" w:rsidR="009B13F9" w:rsidRDefault="009B13F9" w:rsidP="009B13F9">
      <w:pPr>
        <w:ind w:firstLine="0"/>
        <w:jc w:val="center"/>
      </w:pPr>
      <m:oMathPara>
        <m:oMath>
          <m:r>
            <w:rPr>
              <w:rFonts w:ascii="Cambria Math" w:hAnsi="Cambria Math"/>
            </w:rPr>
            <m:t>n</m:t>
          </m:r>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 xml:space="preserve">(1- </m:t>
              </m:r>
              <m:r>
                <w:rPr>
                  <w:rFonts w:ascii="Cambria Math" w:hAnsi="Cambria Math"/>
                </w:rPr>
                <m:t>ρ</m:t>
              </m:r>
              <m:r>
                <m:rPr>
                  <m:sty m:val="p"/>
                </m:rPr>
                <w:rPr>
                  <w:rFonts w:ascii="Cambria Math" w:hAnsi="Cambria Math"/>
                </w:rPr>
                <m:t>)</m:t>
              </m:r>
            </m:num>
            <m:den>
              <m:r>
                <w:rPr>
                  <w:rFonts w:ascii="Cambria Math" w:hAnsi="Cambria Math"/>
                </w:rPr>
                <m:t>ρ</m:t>
              </m:r>
              <m:r>
                <m:rPr>
                  <m:sty m:val="p"/>
                </m:rPr>
                <w:rPr>
                  <w:rFonts w:ascii="Cambria Math" w:hAnsi="Cambria Math"/>
                </w:rPr>
                <m:t>(1-</m:t>
              </m:r>
              <m:sSup>
                <m:sSupPr>
                  <m:ctrlPr>
                    <w:rPr>
                      <w:rFonts w:ascii="Cambria Math" w:hAnsi="Cambria Math"/>
                    </w:rPr>
                  </m:ctrlPr>
                </m:sSupPr>
                <m:e>
                  <m:r>
                    <w:rPr>
                      <w:rFonts w:ascii="Cambria Math" w:hAnsi="Cambria Math"/>
                    </w:rPr>
                    <m:t>ρ</m:t>
                  </m:r>
                </m:e>
                <m:sup>
                  <m:r>
                    <m:rPr>
                      <m:sty m:val="p"/>
                    </m:rPr>
                    <w:rPr>
                      <w:rFonts w:ascii="Cambria Math" w:hAnsi="Cambria Math"/>
                    </w:rPr>
                    <m:t>*</m:t>
                  </m:r>
                </m:sup>
              </m:sSup>
              <m:r>
                <m:rPr>
                  <m:sty m:val="p"/>
                </m:rPr>
                <w:rPr>
                  <w:rFonts w:ascii="Cambria Math" w:hAnsi="Cambria Math"/>
                </w:rPr>
                <m:t>)</m:t>
              </m:r>
            </m:den>
          </m:f>
        </m:oMath>
      </m:oMathPara>
    </w:p>
    <w:p w14:paraId="6E8D5E27" w14:textId="77777777" w:rsidR="009B13F9" w:rsidRDefault="009B13F9" w:rsidP="009B13F9"/>
    <w:p w14:paraId="4061F3CE" w14:textId="445DE71E" w:rsidR="00AD1F7D" w:rsidRDefault="009B13F9" w:rsidP="009B13F9">
      <w:r w:rsidRPr="00084DDF">
        <w:t>Using</w:t>
      </w:r>
      <w:r>
        <w:t xml:space="preserve"> </w:t>
      </w:r>
      <w:r w:rsidR="00AD1F7D" w:rsidRPr="00084DDF">
        <w:t>the meta-analytic estimate of the IRAP’s interna</w:t>
      </w:r>
      <w:r w:rsidR="00AD1F7D" w:rsidRPr="005937A0">
        <w:t xml:space="preserve">l consistency </w:t>
      </w:r>
      <w:r w:rsidR="00AD1F7D" w:rsidRPr="000A673D">
        <w:t>(α = .51),</w:t>
      </w:r>
      <w:r w:rsidR="00AD1F7D" w:rsidRPr="005937A0">
        <w:t xml:space="preserve"> in order to increase internal consistency to α = .70, the task would need to contain </w:t>
      </w:r>
      <w:r w:rsidR="00AD1F7D" w:rsidRPr="009D39F8">
        <w:t>2.2</w:t>
      </w:r>
      <w:r w:rsidR="00AD1F7D" w:rsidRPr="00084DDF">
        <w:t xml:space="preserve"> times the number of trials it currently does. Using the meta-analytic estimate of test-retest reliability (ICC = </w:t>
      </w:r>
      <w:r w:rsidR="00AD1F7D" w:rsidRPr="00F96A46">
        <w:t>.2</w:t>
      </w:r>
      <w:r w:rsidR="003F426C">
        <w:t>1</w:t>
      </w:r>
      <w:r w:rsidR="00AD1F7D" w:rsidRPr="009D39F8">
        <w:t xml:space="preserve">), in order to increase internal consistency to ICC = .70, the task would need to contain </w:t>
      </w:r>
      <w:r w:rsidR="003F426C">
        <w:t>8.8</w:t>
      </w:r>
      <w:r w:rsidR="00AD1F7D" w:rsidRPr="00084DDF">
        <w:t xml:space="preserve"> times the number of trials it currently does. In order to put these in context, the IRAP currently takes around 10 to 15 minutes to complete. These increases would therefore result in a t</w:t>
      </w:r>
      <w:r w:rsidR="00AD1F7D" w:rsidRPr="00F96A46">
        <w:t xml:space="preserve">ask that would take between </w:t>
      </w:r>
      <w:r w:rsidR="00AD1F7D" w:rsidRPr="009D39F8">
        <w:t>22 minutes and 2.5</w:t>
      </w:r>
      <w:r w:rsidR="00AD1F7D" w:rsidRPr="00084DDF">
        <w:t xml:space="preserve"> hours </w:t>
      </w:r>
      <w:r w:rsidR="00AD1F7D" w:rsidRPr="005937A0">
        <w:t>to</w:t>
      </w:r>
      <w:r w:rsidR="00AD1F7D">
        <w:t xml:space="preserve"> </w:t>
      </w:r>
      <w:r w:rsidR="00AD1F7D" w:rsidRPr="00D63ACE">
        <w:t xml:space="preserve">complete, depending on the type of reliability desired. While technically possible, this may either put an unreasonable burden on participants or lower the tasks utility relative to information that could be collected via alternative methodologies. </w:t>
      </w:r>
      <w:r w:rsidR="00AD1F7D">
        <w:t>It therefore seemed useful to explore alternative ways to improve reliability.</w:t>
      </w:r>
    </w:p>
    <w:p w14:paraId="08D30692" w14:textId="3354C2EC" w:rsidR="00AD1F7D" w:rsidRDefault="00AD1F7D" w:rsidP="002C2E48">
      <w:r>
        <w:rPr>
          <w:b/>
        </w:rPr>
        <w:lastRenderedPageBreak/>
        <w:t xml:space="preserve">Use a more robust </w:t>
      </w:r>
      <w:r w:rsidRPr="009D39F8">
        <w:rPr>
          <w:b/>
        </w:rPr>
        <w:t xml:space="preserve">scoring </w:t>
      </w:r>
      <w:r>
        <w:rPr>
          <w:b/>
        </w:rPr>
        <w:t>method</w:t>
      </w:r>
      <w:r w:rsidRPr="009D39F8">
        <w:rPr>
          <w:b/>
        </w:rPr>
        <w:t>.</w:t>
      </w:r>
      <w:r>
        <w:t xml:space="preserve"> Recent research has argued that the </w:t>
      </w:r>
      <w:r w:rsidRPr="009D39F8">
        <w:rPr>
          <w:i/>
        </w:rPr>
        <w:t>D</w:t>
      </w:r>
      <w:r>
        <w:t xml:space="preserve"> score is overly sensitive to the outliers that are frequently observed in reaction time data </w:t>
      </w:r>
      <w:r w:rsidRPr="00D63ACE">
        <w:fldChar w:fldCharType="begin"/>
      </w:r>
      <w:r w:rsidR="00716DBE">
        <w:instrText xml:space="preserve"> ADDIN ZOTERO_ITEM CSL_CITATION {"citationID":"T9JhkOf2","properties":{"formattedCitation":"(De Schryver et al., 2018)","plainCitation":"(De Schryver et al., 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Neve","given":"Jan"},{"family":"Cartwright","given":"Aoife"},{"family":"Barnes-Holmes","given":"Dermot"}],"issued":{"date-parts":[["2018",1,1]]}}}],"schema":"https://github.com/citation-style-language/schema/raw/master/csl-citation.json"} </w:instrText>
      </w:r>
      <w:r w:rsidRPr="00D63ACE">
        <w:fldChar w:fldCharType="separate"/>
      </w:r>
      <w:r w:rsidRPr="00D63ACE">
        <w:t>(De Schryver et al., 2018)</w:t>
      </w:r>
      <w:r w:rsidRPr="00D63ACE">
        <w:fldChar w:fldCharType="end"/>
      </w:r>
      <w:r>
        <w:t xml:space="preserve">, and has suggested a more </w:t>
      </w:r>
      <w:r w:rsidRPr="00D63ACE">
        <w:t>robust scoring</w:t>
      </w:r>
      <w:r>
        <w:t xml:space="preserve"> </w:t>
      </w:r>
      <w:r w:rsidRPr="00D63ACE">
        <w:t xml:space="preserve">method as </w:t>
      </w:r>
      <w:r>
        <w:t xml:space="preserve">an </w:t>
      </w:r>
      <w:r w:rsidRPr="00D63ACE">
        <w:t>alternative</w:t>
      </w:r>
      <w:r>
        <w:t xml:space="preserve">. This method has been referred to by several names, including the Probabilistic Index, the Probability of Superiority and Ruscio’s A </w:t>
      </w:r>
      <w:r>
        <w:fldChar w:fldCharType="begin"/>
      </w:r>
      <w:r w:rsidR="00716DBE">
        <w:instrText xml:space="preserve"> ADDIN ZOTERO_ITEM CSL_CITATION {"citationID":"CAKPxLzO","properties":{"formattedCitation":"(Ruscio, 2008)","plainCitation":"(Ruscio, 2008)","noteIndex":0},"citationItems":[{"id":3643,"uris":["http://zotero.org/users/1687755/items/DFR4MG6R"],"itemData":{"id":3643,"type":"article-journal","container-title":"Psychological Methods","DOI":"10.1037/1082-989X.13.1.19","ISSN":"1939-1463, 1082-989X","issue":"1","language":"en","page":"19-30","source":"CrossRef","title":"A probability-based measure of effect size: Robustness to base rates and other factors.","title-short":"A probability-based measure of effect size","volume":"13","author":[{"family":"Ruscio","given":"John"}],"issued":{"date-parts":[["2008"]]}}}],"schema":"https://github.com/citation-style-language/schema/raw/master/csl-citation.json"} </w:instrText>
      </w:r>
      <w:r>
        <w:fldChar w:fldCharType="separate"/>
      </w:r>
      <w:r>
        <w:rPr>
          <w:noProof/>
        </w:rPr>
        <w:t>(Ruscio, 2008)</w:t>
      </w:r>
      <w:r>
        <w:fldChar w:fldCharType="end"/>
      </w:r>
      <w:r>
        <w:t xml:space="preserve">. This non-parametric scoring method has a straightforward interpretation and method of calculation: it is the probability that a randomly selected reaction time in one block type is longer than a randomly selected reaction time in the other block type. We therefore calculated A scores for each IRAP using code provided in the </w:t>
      </w:r>
      <w:proofErr w:type="spellStart"/>
      <w:r w:rsidRPr="00DB0EA8">
        <w:t>RProbSup</w:t>
      </w:r>
      <w:proofErr w:type="spellEnd"/>
      <w:r>
        <w:t xml:space="preserve"> R package </w:t>
      </w:r>
      <w:r>
        <w:fldChar w:fldCharType="begin"/>
      </w:r>
      <w:r w:rsidR="00B74DA9">
        <w:instrText xml:space="preserve"> ADDIN ZOTERO_ITEM CSL_CITATION {"citationID":"gq06FLaZ","properties":{"formattedCitation":"(Ruscio, 2019)","plainCitation":"(Ruscio, 2019)","noteIndex":0},"citationItems":[{"id":12681,"uris":["http://zotero.org/users/1687755/items/Q865H47C"],"itemData":{"id":12681,"type":"software","abstract":"The A() function calculates the A statistic, a nonparametric measure of effect size for two independent groups that’s also known as the probability of superiority (Ruscio, 2008), along with its standard error and a confidence interval constructed using bootstrap methods (Ruscio &amp; Mullen, 2012). Optional arguments can be specified to calculate variants of the A statistic developed for other research designs (e.g., related samples, more than two independent groups or related samples; Ruscio &amp; Gera, 2013). &lt;doi:10.1037/1082-989X.13.1.19&gt;. &lt;doi:10.1080/00273171.2012.658329&gt;. &lt;doi:10.1080/00273171.2012.738184&gt;.","license":"MIT + file LICENSE","source":"R-Packages","title":"RProbSup: Calculates Probability of Superiority","title-short":"RProbSup","URL":"https://CRAN.R-project.org/package=RProbSup","version":"2.1","author":[{"family":"Ruscio","given":"John"}],"accessed":{"date-parts":[["2020",6,29]]},"issued":{"date-parts":[["2019",9,7]]}}}],"schema":"https://github.com/citation-style-language/schema/raw/master/csl-citation.json"} </w:instrText>
      </w:r>
      <w:r>
        <w:fldChar w:fldCharType="separate"/>
      </w:r>
      <w:r>
        <w:rPr>
          <w:noProof/>
        </w:rPr>
        <w:t>(Ruscio, 2019)</w:t>
      </w:r>
      <w:r>
        <w:fldChar w:fldCharType="end"/>
      </w:r>
      <w:r>
        <w:t xml:space="preserve">. We then assessed whether internal consistency was different between </w:t>
      </w:r>
      <w:r w:rsidRPr="009D39F8">
        <w:rPr>
          <w:i/>
        </w:rPr>
        <w:t>D</w:t>
      </w:r>
      <w:r>
        <w:t xml:space="preserve"> and A scores (NB changes in test-retest reliability were not calculated due to much lower sample size and therefore statistical power). This was done using a multilevel moderator meta-analysis model. A random intercept was used to acknowledge the non-independence of the scores produced using data from each </w:t>
      </w:r>
      <w:r w:rsidRPr="000F19D1">
        <w:t xml:space="preserve">IRAP. Scoring method was entered as a moderator. </w:t>
      </w:r>
      <w:r>
        <w:t xml:space="preserve">No differences were observed in internal consistency between the two scoring methods, </w:t>
      </w:r>
      <w:r w:rsidRPr="009D39F8">
        <w:rPr>
          <w:i/>
        </w:rPr>
        <w:t>D</w:t>
      </w:r>
      <w:r>
        <w:t xml:space="preserve"> scores: </w:t>
      </w:r>
      <w:r w:rsidRPr="00D63ACE">
        <w:t>α</w:t>
      </w:r>
      <w:r>
        <w:t xml:space="preserve"> = .5</w:t>
      </w:r>
      <w:r w:rsidR="00AD04DF">
        <w:t>2</w:t>
      </w:r>
      <w:r>
        <w:t xml:space="preserve">, 95% CI [.46, .58], A scores: </w:t>
      </w:r>
      <w:r w:rsidRPr="00D63ACE">
        <w:t>α</w:t>
      </w:r>
      <w:r>
        <w:t xml:space="preserve"> = .5</w:t>
      </w:r>
      <w:r w:rsidR="00AD04DF">
        <w:t>4</w:t>
      </w:r>
      <w:r>
        <w:t>, 95% CI [.4</w:t>
      </w:r>
      <w:r w:rsidR="00AD04DF">
        <w:t>7</w:t>
      </w:r>
      <w:r>
        <w:t xml:space="preserve">, .61], </w:t>
      </w:r>
      <w:proofErr w:type="gramStart"/>
      <w:r w:rsidRPr="009D39F8">
        <w:rPr>
          <w:i/>
        </w:rPr>
        <w:t>Q</w:t>
      </w:r>
      <w:r w:rsidRPr="009D39F8">
        <w:rPr>
          <w:rFonts w:cs="Times New Roman (Body CS)"/>
          <w:vertAlign w:val="subscript"/>
        </w:rPr>
        <w:t>M</w:t>
      </w:r>
      <w:r w:rsidRPr="000F19D1">
        <w:t>(</w:t>
      </w:r>
      <w:proofErr w:type="gramEnd"/>
      <w:r w:rsidRPr="009D39F8">
        <w:rPr>
          <w:i/>
        </w:rPr>
        <w:t>df</w:t>
      </w:r>
      <w:r w:rsidRPr="000F19D1">
        <w:t xml:space="preserve"> = 1) = 0.</w:t>
      </w:r>
      <w:r w:rsidR="003F426C">
        <w:t>3577</w:t>
      </w:r>
      <w:r w:rsidRPr="000F19D1">
        <w:t xml:space="preserve">, </w:t>
      </w:r>
      <w:r w:rsidRPr="009D39F8">
        <w:rPr>
          <w:i/>
        </w:rPr>
        <w:t>p</w:t>
      </w:r>
      <w:r w:rsidRPr="000F19D1">
        <w:t xml:space="preserve"> = .</w:t>
      </w:r>
      <w:r w:rsidR="004725D9">
        <w:t>549</w:t>
      </w:r>
      <w:r>
        <w:t xml:space="preserve">. </w:t>
      </w:r>
    </w:p>
    <w:p w14:paraId="22AFD5A0" w14:textId="26F83558" w:rsidR="00AD1F7D" w:rsidRDefault="00AD1F7D" w:rsidP="00C92F9C">
      <w:r w:rsidRPr="009D39F8">
        <w:rPr>
          <w:b/>
        </w:rPr>
        <w:t>Use only one block order.</w:t>
      </w:r>
      <w:r w:rsidRPr="00AB2B18">
        <w:t xml:space="preserve"> </w:t>
      </w:r>
      <w:r w:rsidRPr="009D39F8">
        <w:t xml:space="preserve">The IRAP presents pairs of blocks in which the required response switches between those blocks (e.g., responding to ‘White people’ and ‘positive’ with ‘True’ on one block and ‘False’ on the other). </w:t>
      </w:r>
      <w:r>
        <w:t xml:space="preserve">Which block each participant first encounters </w:t>
      </w:r>
      <w:proofErr w:type="gramStart"/>
      <w:r>
        <w:t>is</w:t>
      </w:r>
      <w:proofErr w:type="gramEnd"/>
      <w:r>
        <w:t xml:space="preserve"> often randomized between participants, on the basis that block order has sometimes been shown to have an influence on mean </w:t>
      </w:r>
      <w:r w:rsidRPr="009D39F8">
        <w:rPr>
          <w:i/>
        </w:rPr>
        <w:t>D</w:t>
      </w:r>
      <w:r>
        <w:t xml:space="preserve"> scores</w:t>
      </w:r>
      <w:r w:rsidRPr="00AB2B18">
        <w:t>.</w:t>
      </w:r>
      <w:r>
        <w:t xml:space="preserve"> These blocks have in the past often been referred to as being assumed to be ‘consistent’ versus ‘inconsistent’ with participants’ learning histories. Although this terminology is common, we have avoided it in this article until now on the basis that we feel that it can confuse aspects of the procedure and results (i.e., consistency with learning history should be derived from the results rather than assumed). As such, it is important to note that the ‘consistent’ block order is an imposition of the researcher’s expectations rather than a conclusion based on the data. Nonetheless, this variable is commonly recorded and reported in articles, and it may be the case that internal consistency results differ based on block order. The data used for the internal consistency sensitivity meta-analysis was therefore split into two groups: participants who received the consistent-first vs. the inconsistent first block order. </w:t>
      </w:r>
      <w:r w:rsidR="00B44E27">
        <w:t xml:space="preserve">Permuted internal consistency estimates were again calculated, and then compared in a multilevel moderator meta-analysis, with IRAP type as random intercept and block order as moderator. Only IRAPs which contained both block type orders between participants were considered. </w:t>
      </w:r>
      <w:r>
        <w:t xml:space="preserve">No differences in internal consistency </w:t>
      </w:r>
      <w:r w:rsidR="00C92F9C">
        <w:t xml:space="preserve">were observed </w:t>
      </w:r>
      <w:r>
        <w:t xml:space="preserve">between the block orders; </w:t>
      </w:r>
      <w:r>
        <w:t xml:space="preserve">consistent block first: </w:t>
      </w:r>
      <w:r w:rsidRPr="00D63ACE">
        <w:t>α</w:t>
      </w:r>
      <w:r>
        <w:t xml:space="preserve"> = .46, 95% [.33, .56], inconsistent block first: </w:t>
      </w:r>
      <w:r w:rsidRPr="00D63ACE">
        <w:t>α</w:t>
      </w:r>
      <w:r>
        <w:t xml:space="preserve"> = .4</w:t>
      </w:r>
      <w:r w:rsidR="006F43B2">
        <w:t>9</w:t>
      </w:r>
      <w:r>
        <w:t>, 95% CI [.</w:t>
      </w:r>
      <w:r w:rsidR="006F43B2">
        <w:t>30</w:t>
      </w:r>
      <w:r>
        <w:t>, .6</w:t>
      </w:r>
      <w:r w:rsidR="006F43B2">
        <w:t>3</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 0.</w:t>
      </w:r>
      <w:r w:rsidR="004F6EC8">
        <w:t>1593</w:t>
      </w:r>
      <w:r w:rsidRPr="0082167A">
        <w:t xml:space="preserve">, </w:t>
      </w:r>
      <w:r w:rsidRPr="009D39F8">
        <w:rPr>
          <w:i/>
        </w:rPr>
        <w:t>p</w:t>
      </w:r>
      <w:r w:rsidRPr="0082167A">
        <w:t xml:space="preserve"> = .</w:t>
      </w:r>
      <w:r w:rsidR="004F6EC8">
        <w:t>6</w:t>
      </w:r>
      <w:r w:rsidR="006F43B2">
        <w:t>89</w:t>
      </w:r>
      <w:r>
        <w:t xml:space="preserve">. </w:t>
      </w:r>
    </w:p>
    <w:p w14:paraId="1814812C" w14:textId="4DB48AD7" w:rsidR="005C2CDE" w:rsidRDefault="00AD1F7D" w:rsidP="005C2CDE">
      <w:r w:rsidRPr="009D39F8">
        <w:rPr>
          <w:b/>
        </w:rPr>
        <w:t>Fix the location of the response options.</w:t>
      </w:r>
      <w:r>
        <w:t xml:space="preserve"> Finally, another commonly reported variation in the IRAP’s procedural features is whether the response options (e.g., True and False) were either static (e.g., True always on the left, False on the right) or whether they swapped sides pseudorandomly between trials. Roughly one third of the studies in our dataset used static response options, and two thirds used </w:t>
      </w:r>
      <w:proofErr w:type="gramStart"/>
      <w:r>
        <w:t>moving</w:t>
      </w:r>
      <w:proofErr w:type="gramEnd"/>
      <w:r>
        <w:t xml:space="preserve">. Although it is not often discussed within published articles, informal discussion among IRAP researchers around the decision to use static or moving response options has often been that, on the one hand, static response options appear to make the task easier to complete and perhaps therefore reduces noise in reaction times. But, on the other hand, static response options may allow participants to privately recode the response options in order to make the task easier for themselves (e.g., treating the ‘True’ response as if it is labelled ‘False’ to make responding in the history-inconsistent blocks easier). This provided a testable hypothesis, that internal consistency would be higher when response options were static. The permutated estimates from the internal consistency meta-analysis were used in a moderator meta-analysis that added response option location as a moderator. </w:t>
      </w:r>
      <w:r w:rsidR="00C92F9C">
        <w:t xml:space="preserve">No evidence of differences in </w:t>
      </w:r>
      <w:r>
        <w:t xml:space="preserve">internal consistency </w:t>
      </w:r>
      <w:r w:rsidR="00C92F9C">
        <w:t xml:space="preserve">was observed between </w:t>
      </w:r>
      <w:r w:rsidR="005C2CDE">
        <w:t>static (</w:t>
      </w:r>
      <w:r w:rsidR="005C2CDE" w:rsidRPr="00D63ACE">
        <w:t>α</w:t>
      </w:r>
      <w:r w:rsidR="005C2CDE">
        <w:t xml:space="preserve"> = .59, 95% [.49, .67]) versus moving response options (</w:t>
      </w:r>
      <w:r w:rsidR="005C2CDE" w:rsidRPr="00D63ACE">
        <w:t>α</w:t>
      </w:r>
      <w:r w:rsidR="005C2CDE">
        <w:t xml:space="preserve"> = .49, 95% CI [.34, .60])</w:t>
      </w:r>
      <w:r>
        <w:t xml:space="preserve">, </w:t>
      </w:r>
      <w:r w:rsidRPr="00D679A1">
        <w:rPr>
          <w:i/>
        </w:rPr>
        <w:t>Q</w:t>
      </w:r>
      <w:r w:rsidRPr="00D679A1">
        <w:rPr>
          <w:rFonts w:cs="Times New Roman (Body CS)"/>
          <w:vertAlign w:val="subscript"/>
        </w:rPr>
        <w:t>M</w:t>
      </w:r>
      <w:r w:rsidRPr="0082167A">
        <w:t xml:space="preserve"> (</w:t>
      </w:r>
      <w:r w:rsidRPr="009D39F8">
        <w:rPr>
          <w:i/>
        </w:rPr>
        <w:t>df</w:t>
      </w:r>
      <w:r w:rsidRPr="0082167A">
        <w:t xml:space="preserve"> = 1) =</w:t>
      </w:r>
      <w:r w:rsidR="00FA4F60">
        <w:t xml:space="preserve"> 3.00</w:t>
      </w:r>
      <w:r w:rsidR="00244AE6">
        <w:t>6</w:t>
      </w:r>
      <w:r w:rsidRPr="0082167A">
        <w:t xml:space="preserve">, </w:t>
      </w:r>
      <w:r w:rsidRPr="00D679A1">
        <w:rPr>
          <w:i/>
        </w:rPr>
        <w:t>p</w:t>
      </w:r>
      <w:r w:rsidRPr="0082167A">
        <w:t xml:space="preserve"> = .</w:t>
      </w:r>
      <w:r>
        <w:t>0</w:t>
      </w:r>
      <w:r w:rsidR="00FA4F60">
        <w:t>83</w:t>
      </w:r>
      <w:r>
        <w:t xml:space="preserve">. </w:t>
      </w:r>
    </w:p>
    <w:p w14:paraId="610F34A2" w14:textId="77777777" w:rsidR="00AD1F7D" w:rsidRPr="00D63ACE" w:rsidRDefault="00AD1F7D" w:rsidP="002C2E48">
      <w:pPr>
        <w:pStyle w:val="Heading1"/>
      </w:pPr>
      <w:r w:rsidRPr="00D63ACE">
        <w:t>Discussion</w:t>
      </w:r>
    </w:p>
    <w:p w14:paraId="1F630BE3" w14:textId="5C7CFC96" w:rsidR="00AD1F7D" w:rsidRDefault="00AD1F7D" w:rsidP="002C2E48">
      <w:r w:rsidRPr="001D663A">
        <w:t xml:space="preserve">Results demonstrate that the IRAP’s internal consistency is poor and its test-retest reliability is unacceptably low. </w:t>
      </w:r>
      <w:r>
        <w:t xml:space="preserve">In half of the domains, test-retest reliability was zero or </w:t>
      </w:r>
      <w:del w:id="3" w:author="Microsoft Office User" w:date="2022-08-31T18:25:00Z">
        <w:r w:rsidDel="00F0498C">
          <w:delText>near-zero</w:delText>
        </w:r>
      </w:del>
      <w:ins w:id="4" w:author="Microsoft Office User" w:date="2022-08-31T18:25:00Z">
        <w:r w:rsidR="00F0498C">
          <w:t>lower</w:t>
        </w:r>
      </w:ins>
      <w:r>
        <w:t>. T</w:t>
      </w:r>
      <w:r w:rsidRPr="001D663A">
        <w:t xml:space="preserve">his work has </w:t>
      </w:r>
      <w:r>
        <w:t>several</w:t>
      </w:r>
      <w:r w:rsidRPr="001D663A">
        <w:t xml:space="preserve"> benefits </w:t>
      </w:r>
      <w:r>
        <w:t>c</w:t>
      </w:r>
      <w:r w:rsidRPr="001D663A">
        <w:t>ompared to previous meta-analyses</w:t>
      </w:r>
      <w:r>
        <w:t>:</w:t>
      </w:r>
      <w:r w:rsidRPr="001D663A">
        <w:t xml:space="preserve"> (a) </w:t>
      </w:r>
      <w:r>
        <w:t xml:space="preserve">it is the largest analysis to date, (b) it is </w:t>
      </w:r>
      <w:r w:rsidRPr="001D663A">
        <w:t xml:space="preserve">resistant to publication bias, as it is based on our complete file drawer data, (c) </w:t>
      </w:r>
      <w:r>
        <w:t xml:space="preserve">it used </w:t>
      </w:r>
      <w:r w:rsidRPr="001D663A">
        <w:t>more optimal analytic methods, and (</w:t>
      </w:r>
      <w:r>
        <w:t>d</w:t>
      </w:r>
      <w:r w:rsidRPr="001D663A">
        <w:t xml:space="preserve">) </w:t>
      </w:r>
      <w:r>
        <w:t xml:space="preserve">it is </w:t>
      </w:r>
      <w:r w:rsidRPr="001D663A">
        <w:t xml:space="preserve">computationally reproducible due to sharing both data and code. </w:t>
      </w:r>
    </w:p>
    <w:p w14:paraId="779CBAF2" w14:textId="223F45EE" w:rsidR="000A673D" w:rsidRDefault="00AD1F7D" w:rsidP="002C2E48">
      <w:r w:rsidRPr="00D63ACE">
        <w:t>Our estimate of internal consistency (α = .5</w:t>
      </w:r>
      <w:r>
        <w:t>1</w:t>
      </w:r>
      <w:r w:rsidRPr="00D63ACE">
        <w:t>, 95% CI [.46, .5</w:t>
      </w:r>
      <w:r>
        <w:t>6</w:t>
      </w:r>
      <w:r w:rsidRPr="00D63ACE">
        <w:t xml:space="preserve">]) was smaller than that </w:t>
      </w:r>
      <w:r>
        <w:t xml:space="preserve">those </w:t>
      </w:r>
      <w:r w:rsidRPr="00D63ACE">
        <w:t xml:space="preserve">reported in </w:t>
      </w:r>
      <w:r>
        <w:t xml:space="preserve">both </w:t>
      </w:r>
      <w:r w:rsidRPr="00D63ACE">
        <w:t>previously published meta-analys</w:t>
      </w:r>
      <w:r>
        <w:t>e</w:t>
      </w:r>
      <w:r w:rsidRPr="00D63ACE">
        <w:t>s</w:t>
      </w:r>
      <w:r w:rsidR="006E0600">
        <w:t xml:space="preserve"> </w:t>
      </w:r>
      <w:r>
        <w:t>(</w:t>
      </w:r>
      <m:oMath>
        <m:sSub>
          <m:sSubPr>
            <m:ctrlPr>
              <w:rPr>
                <w:rFonts w:ascii="Cambria Math" w:hAnsi="Cambria Math"/>
                <w:i/>
              </w:rPr>
            </m:ctrlPr>
          </m:sSubPr>
          <m:e>
            <m:r>
              <w:rPr>
                <w:rFonts w:ascii="Cambria Math" w:hAnsi="Cambria Math"/>
              </w:rPr>
              <m:t>r</m:t>
            </m:r>
          </m:e>
          <m:sub>
            <m:r>
              <m:rPr>
                <m:sty m:val="p"/>
              </m:rPr>
              <w:rPr>
                <w:rFonts w:ascii="Cambria Math" w:hAnsi="Cambria Math"/>
              </w:rPr>
              <m:t>SB</m:t>
            </m:r>
          </m:sub>
        </m:sSub>
      </m:oMath>
      <w:r w:rsidRPr="00D63ACE">
        <w:fldChar w:fldCharType="begin"/>
      </w:r>
      <w:r w:rsidR="00716DBE">
        <w:instrText xml:space="preserve"> ADDIN ZOTERO_ITEM CSL_CITATION {"citationID":"WO8aSKtt","properties":{"formattedCitation":"(r = .65, 95% CI [.54, .74]: Golijani-Moghaddam et al., 2013)","plainCitation":"(r = .65, 95% CI [.54, .74]: Golijani-Moghaddam et al., 2013)","dontUpdate":true,"noteIndex":0},"citationItems":[{"id":824,"uris":["http://zotero.org/users/1687755/items/WEXEG2BA"],"itemData":{"id":824,"type":"article-journal","container-title":"Journal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.65, 95% CI [.54, .74]: "}],"schema":"https://github.com/citation-style-language/schema/raw/master/csl-citation.json"} </w:instrText>
      </w:r>
      <w:r w:rsidRPr="00D63ACE">
        <w:fldChar w:fldCharType="separate"/>
      </w:r>
      <w:r w:rsidRPr="00D63ACE">
        <w:rPr>
          <w:rFonts w:cs="CMU Serif Roman"/>
        </w:rPr>
        <w:t xml:space="preserve"> = .65, 95% CI [.54, .74]: Golijani-Moghaddam et al., 2013</w:t>
      </w:r>
      <w:r>
        <w:rPr>
          <w:rFonts w:cs="CMU Serif Roman"/>
        </w:rPr>
        <w:t>;</w:t>
      </w:r>
      <w:r w:rsidRPr="00D63ACE">
        <w:fldChar w:fldCharType="end"/>
      </w:r>
      <w:r w:rsidRPr="00D63ACE">
        <w:t xml:space="preserve"> </w:t>
      </w:r>
      <w:r w:rsidRPr="00D63ACE">
        <w:fldChar w:fldCharType="begin"/>
      </w:r>
      <w:r w:rsidR="00716DBE">
        <w:instrText xml:space="preserve"> ADDIN ZOTERO_ITEM CSL_CITATION {"citationID":"TRiqYlR3","properties":{"formattedCitation":"(\\uc0\\u945{} = .56, 95% CI [.46, .65]: Greenwald &amp; Lai, 2020)","plainCitation":"(α = .56, 95% CI [.46, .65]: Greenwald &amp; Lai, 2020)","dontUpdate":true,"noteIndex":0},"citationItems":[{"id":12489,"uris":["http://zotero.org/users/1687755/items/UQYJYU63"],"itemData":{"id":12489,"type":"article-journal","abstract":"In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.56, 95% CI [.46, .65]: "}],"schema":"https://github.com/citation-style-language/schema/raw/master/csl-citation.json"} </w:instrText>
      </w:r>
      <w:r w:rsidRPr="00D63ACE">
        <w:fldChar w:fldCharType="separate"/>
      </w:r>
      <w:r w:rsidRPr="00D63ACE">
        <w:rPr>
          <w:rFonts w:cs="CMU Serif Roman"/>
        </w:rPr>
        <w:t>α = .56, 95% CI [.46, .65]: Greenwald &amp; Lai, 2020)</w:t>
      </w:r>
      <w:r w:rsidRPr="00D63ACE">
        <w:fldChar w:fldCharType="end"/>
      </w:r>
      <w:r w:rsidRPr="00D63ACE">
        <w:t xml:space="preserve">. </w:t>
      </w:r>
    </w:p>
    <w:p w14:paraId="34B3F69E" w14:textId="21FF8011" w:rsidR="000A673D" w:rsidRDefault="00AD1F7D" w:rsidP="002C2E48">
      <w:r w:rsidRPr="00D63ACE">
        <w:t>Our estimate of test-retest reliability (ICC = .</w:t>
      </w:r>
      <w:r>
        <w:t>2</w:t>
      </w:r>
      <w:r w:rsidR="00CD0213">
        <w:t>1</w:t>
      </w:r>
      <w:r w:rsidRPr="00D63ACE">
        <w:t>, 95% CI [</w:t>
      </w:r>
      <w:r>
        <w:t>.0</w:t>
      </w:r>
      <w:r w:rsidR="00CD0213">
        <w:t>6</w:t>
      </w:r>
      <w:r>
        <w:t>, .3</w:t>
      </w:r>
      <w:r w:rsidR="00CD0213">
        <w:t>6</w:t>
      </w:r>
      <w:r w:rsidRPr="00D63ACE">
        <w:t xml:space="preserve">]) was </w:t>
      </w:r>
      <w:r>
        <w:t xml:space="preserve">much </w:t>
      </w:r>
      <w:r w:rsidRPr="00D63ACE">
        <w:t xml:space="preserve">lower than those reported by either previously published meta-analysis </w:t>
      </w:r>
      <w:r w:rsidRPr="00D63ACE">
        <w:fldChar w:fldCharType="begin"/>
      </w:r>
      <w:r w:rsidR="00716DBE">
        <w:instrText xml:space="preserve"> ADDIN ZOTERO_ITEM CSL_CITATION {"citationID":"R4uWUbei","properties":{"formattedCitation":"(r = .49, 95% CI [.10, .75]: Golijani-Moghaddam et al., 2013; r = .45, 95% CI [.33, .55]: Greenwald &amp; Lai, 2020)","plainCitation":"(r = .49, 95% CI [.10, .75]: Golijani-Moghaddam et al., 2013; r = .45, 95% CI [.33, .55]: Greenwald &amp; Lai, 2020)","noteIndex":0},"citationItems":[{"id":824,"uris":["http://zotero.org/users/1687755/items/WEXEG2BA"],"itemData":{"id":824,"type":"article-journal","container-title":"Journal of Contextual Behavioral Science","DOI":"10.1016/j.jcbs.2013.05.002","ISSN":"22121447","issue":"3-4","language":"en","page":"105-119","source":"CrossRef","title":"The Implicit Relational Assessment Procedure: Emerging reliability and validity data","title-short":"The Implicit Relational Assessment Procedure","volume":"2","author":[{"family":"Golijani-Moghaddam","given":"Nima"},{"family":"Hart","given":"Aidan"},{"family":"Dawson","given":"David L."}],"issued":{"date-parts":[["2013",10]]}},"prefix":"r = .49, 95% CI [.10, .75]: "},{"id":12489,"uris":["http://zotero.org/users/1687755/items/UQYJYU63"],"itemData":{"id":12489,"type":"article-journal","abstract":"In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K."}],"issued":{"date-parts":[["2020"]]}},"prefix":"r = .45, 95% CI [.33, .55]: "}],"schema":"https://github.com/citation-style-language/schema/raw/master/csl-citation.json"} </w:instrText>
      </w:r>
      <w:r w:rsidRPr="00D63ACE">
        <w:fldChar w:fldCharType="separate"/>
      </w:r>
      <w:r w:rsidRPr="00D63ACE">
        <w:t>(</w:t>
      </w:r>
      <w:r w:rsidRPr="00D63ACE">
        <w:rPr>
          <w:i/>
        </w:rPr>
        <w:t>r</w:t>
      </w:r>
      <w:r w:rsidRPr="00D63ACE">
        <w:t xml:space="preserve"> = .49, 95% CI [.10, .75]: Golijani-Moghaddam et al., 2013; </w:t>
      </w:r>
      <w:r w:rsidRPr="00D63ACE">
        <w:rPr>
          <w:i/>
        </w:rPr>
        <w:t>r</w:t>
      </w:r>
      <w:r w:rsidRPr="00D63ACE">
        <w:t xml:space="preserve"> = .45, 95% CI [.33, .55]: Greenwald &amp; Lai, 2020)</w:t>
      </w:r>
      <w:r w:rsidRPr="00D63ACE">
        <w:fldChar w:fldCharType="end"/>
      </w:r>
      <w:r w:rsidRPr="00D63ACE">
        <w:t xml:space="preserve">. </w:t>
      </w:r>
    </w:p>
    <w:p w14:paraId="35CBBF8F" w14:textId="36033924" w:rsidR="00AD1F7D" w:rsidRDefault="00AD1F7D" w:rsidP="002C2E48">
      <w:pPr>
        <w:rPr>
          <w:color w:val="000000" w:themeColor="text1"/>
        </w:rPr>
      </w:pPr>
      <w:r w:rsidRPr="00D63ACE">
        <w:t xml:space="preserve">Differences in results may be due </w:t>
      </w:r>
      <w:r>
        <w:t xml:space="preserve">to </w:t>
      </w:r>
      <w:r w:rsidRPr="00D63ACE">
        <w:t>one or more features of our work relative to previous research</w:t>
      </w:r>
      <w:r w:rsidR="009D6594">
        <w:t>, such as</w:t>
      </w:r>
      <w:r w:rsidRPr="00D63ACE">
        <w:t xml:space="preserve"> our larger sample</w:t>
      </w:r>
      <w:r>
        <w:t xml:space="preserve"> size and variety of domains</w:t>
      </w:r>
      <w:r w:rsidRPr="00D63ACE">
        <w:t xml:space="preserve">, the resilience of whole-lab file-drawer meta-analyses to publication bias, or our more advanced statistical methods (e.g., controlling for absolute change between </w:t>
      </w:r>
      <w:r w:rsidRPr="00D63ACE">
        <w:lastRenderedPageBreak/>
        <w:t xml:space="preserve">timepoints, use of permutation-resampling to avoid arbitrary choices in split-half, or assessment of outliers). </w:t>
      </w:r>
      <w:r w:rsidRPr="00D63ACE">
        <w:rPr>
          <w:color w:val="000000" w:themeColor="text1"/>
        </w:rPr>
        <w:t>While our results differ from previous meta-analyses to some degree, the conclusions of all agree that the IRAP’s internal consistency and test-retest reliability is poor at best.</w:t>
      </w:r>
    </w:p>
    <w:p w14:paraId="64809E59" w14:textId="00C7CB2F" w:rsidR="00AD1F7D" w:rsidRPr="00CD55CB" w:rsidRDefault="00AD1F7D" w:rsidP="00A153C1">
      <w:r>
        <w:t xml:space="preserve">We also considered multiple ways in which reliability could be improved. Lengthening the task to increase reliability is a common recommendation. However, depending on the type and degree of reliability that is sought, this may be less feasible in this case. Results suggest that the IRAP would need to be nearly two and a half hours long for it to provide high test-retest reliability. This is likely to be at odds with the goals and pragmatics of many forms of research. We also used moderator meta-analyses to explore whether three factors might increase internal consistency. First, based on the recommendations of De Schryver et al. </w:t>
      </w:r>
      <w:r>
        <w:fldChar w:fldCharType="begin"/>
      </w:r>
      <w:r w:rsidR="00716DBE">
        <w:instrText xml:space="preserve"> ADDIN ZOTERO_ITEM CSL_CITATION {"citationID":"q1CK71Kg","properties":{"formattedCitation":"(2018)","plainCitation":"(2018)","noteIndex":0},"citationItems":[{"id":7823,"uris":["http://zotero.org/users/1687755/items/GWGYDUED"],"itemData":{"id":7823,"type":"article-journal","abstract":"The Implicit Relational Assessment Procedure (IRAP) has been used to assess the probability of arbitrarily applicable relational responding or as an indirect measure of implicit attitudes. To date, IRAP effects have commonly been quantified using the DIRAP scoring algorithm, which was derived from Greenwald, Nosek and Banaji's (2003) D effect size measure. In the article, we highlight the difference between an effect size measure and a scoring algorithm, discuss the drawbacks associated with D, and propose an alternative: a probabilistic, semiparametric measure referred to as the Probabilistic Index (Thas, De Neve, Clement, &amp; Ottoy, 2012). Using a relatively large IRAP dataset, we demonstrate how the PI is more robust to the influence of outliers and skew (which are typical of reaction time data). Finally, we conclude that PI models, in addition to producing point estimate scores, can also provide confidence intervals, significance tests, and afford the possibility to include covariates, all of which may aid single subject design studies.","container-title":"Journal of Contextual Behavioral Science","DOI":"10.1016/j.jcbs.2018.01.001","ISSN":"2212-1447","journalAbbreviation":"Journal of Contextual Behavioral Science","page":"97-103","source":"ScienceDirect","title":"The PIIRAP: An alternative scoring algorithm for the IRAP using a probabilistic semiparametric effect size measure","title-short":"The PIIRAP","volume":"7","author":[{"family":"De Schryver","given":"Maarten"},{"family":"Hussey","given":"Ian"},{"family":"De Neve","given":"Jan"},{"family":"Cartwright","given":"Aoife"},{"family":"Barnes-Holmes","given":"Dermot"}],"issued":{"date-parts":[["2018",1,1]]}},"suppress-author":true}],"schema":"https://github.com/citation-style-language/schema/raw/master/csl-citation.json"} </w:instrText>
      </w:r>
      <w:r>
        <w:fldChar w:fldCharType="separate"/>
      </w:r>
      <w:r>
        <w:rPr>
          <w:noProof/>
        </w:rPr>
        <w:t>(2018)</w:t>
      </w:r>
      <w:r>
        <w:fldChar w:fldCharType="end"/>
      </w:r>
      <w:r>
        <w:t xml:space="preserve">, we implemented a robust scoring algorithm as an alternative to the </w:t>
      </w:r>
      <w:r w:rsidRPr="000F5004">
        <w:rPr>
          <w:i/>
        </w:rPr>
        <w:t>D</w:t>
      </w:r>
      <w:r>
        <w:t xml:space="preserve"> score. However, no significant improvement in internal consistency was found. We also assessed whether two commonly manipulated procedural parameters might increase internal consistency: the order in which participants completed the blocks, and whether response option mappings were static or moving. No </w:t>
      </w:r>
      <w:r w:rsidR="00CB731B">
        <w:t xml:space="preserve">evidence of a </w:t>
      </w:r>
      <w:r w:rsidR="004D394D">
        <w:t xml:space="preserve">statistically significant </w:t>
      </w:r>
      <w:r>
        <w:t xml:space="preserve">difference </w:t>
      </w:r>
      <w:r w:rsidR="004D394D">
        <w:t xml:space="preserve">was found between either </w:t>
      </w:r>
      <w:r w:rsidR="00CB731B">
        <w:t>block orders</w:t>
      </w:r>
      <w:r w:rsidR="00A153C1">
        <w:t>. While the difference between them was not statistically significant, the numerical differences between static (</w:t>
      </w:r>
      <w:r w:rsidR="00A153C1" w:rsidRPr="00D63ACE">
        <w:t>α</w:t>
      </w:r>
      <w:r w:rsidR="00A153C1">
        <w:t xml:space="preserve"> = .59, 95% [.49, .67]) versus moving response options (</w:t>
      </w:r>
      <w:r w:rsidR="00A153C1" w:rsidRPr="00D63ACE">
        <w:t>α</w:t>
      </w:r>
      <w:r w:rsidR="00A153C1">
        <w:t xml:space="preserve"> = .49, 95% CI [.34, .60]) may suggest that fixing the location of the response options may be worthwhile. Nonetheless</w:t>
      </w:r>
      <w:r>
        <w:t>,</w:t>
      </w:r>
      <w:r w:rsidR="00A153C1">
        <w:t xml:space="preserve"> in both cases</w:t>
      </w:r>
      <w:r>
        <w:t xml:space="preserve"> internal consistency remained to be </w:t>
      </w:r>
      <w:r w:rsidR="00183D0A">
        <w:t xml:space="preserve">much </w:t>
      </w:r>
      <w:r>
        <w:t xml:space="preserve">lower than the most popular implicit measure, the IAT </w:t>
      </w:r>
      <w:r w:rsidRPr="00D63ACE">
        <w:fldChar w:fldCharType="begin"/>
      </w:r>
      <w:r w:rsidR="00716DBE">
        <w:instrText xml:space="preserve"> ADDIN ZOTERO_ITEM CSL_CITATION {"citationID":"Y3Hyh6gt","properties":{"formattedCitation":"(\\uc0\\u945{} = .80: Greenwald &amp; Lai, 2020)","plainCitation":"(α = .80: Greenwald &amp; Lai, 2020)","noteIndex":0},"citationItems":[{"id":12489,"uris":["http://zotero.org/users/1687755/items/UQYJYU63"],"itemData":{"id":12489,"type":"article-journal","abstract":"In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K."}],"issued":{"date-parts":[["2020"]]}},"prefix":"α = .80: "}],"schema":"https://github.com/citation-style-language/schema/raw/master/csl-citation.json"} </w:instrText>
      </w:r>
      <w:r w:rsidRPr="00D63ACE">
        <w:fldChar w:fldCharType="separate"/>
      </w:r>
      <w:r w:rsidRPr="00D63ACE">
        <w:rPr>
          <w:rFonts w:cs="CMU Serif Roman"/>
        </w:rPr>
        <w:t>(α = .80: Greenwald &amp; Lai, 2020)</w:t>
      </w:r>
      <w:r w:rsidRPr="00D63ACE">
        <w:fldChar w:fldCharType="end"/>
      </w:r>
      <w:r>
        <w:t xml:space="preserve"> as well as being lower than the typically recommended minimum cut-off values for psychological measures </w:t>
      </w:r>
      <w:r>
        <w:fldChar w:fldCharType="begin"/>
      </w:r>
      <w:r w:rsidR="00716DBE">
        <w:instrText xml:space="preserve"> ADDIN ZOTERO_ITEM CSL_CITATION {"citationID":"TB37r4XW","properties":{"formattedCitation":"(Nunnally &amp; Bernstein, 1994)","plainCitation":"(Nunnally &amp; Bernstein, 1994)","dontUpdate":true,"noteIndex":0},"citationItems":[{"id":8360,"uris":["http://zotero.org/users/1687755/items/G7ESHSYZ"],"itemData":{"id":8360,"type":"book","edition":"3rd edition","ISBN":"0-07-047849-X","publisher":"McGraw-Hill","title":"Psychometric Theory","author":[{"family":"Nunnally","given":"J"},{"family":"Bernstein","given":"I"}],"issued":{"date-parts":[["1994"]]}}}],"schema":"https://github.com/citation-style-language/schema/raw/master/csl-citation.json"} </w:instrText>
      </w:r>
      <w:r>
        <w:fldChar w:fldCharType="separate"/>
      </w:r>
      <w:r>
        <w:rPr>
          <w:noProof/>
        </w:rPr>
        <w:t xml:space="preserve">(e.g., </w:t>
      </w:r>
      <w:r w:rsidRPr="009D0539">
        <w:t>α</w:t>
      </w:r>
      <w:r>
        <w:rPr>
          <w:noProof/>
        </w:rPr>
        <w:t xml:space="preserve"> &gt; .7, .8, or .9: Nunnally &amp; Bernstein, 1994)</w:t>
      </w:r>
      <w:r>
        <w:fldChar w:fldCharType="end"/>
      </w:r>
      <w:r>
        <w:t>.</w:t>
      </w:r>
      <w:r w:rsidRPr="009D0539">
        <w:t xml:space="preserve"> </w:t>
      </w:r>
    </w:p>
    <w:p w14:paraId="3547AE86" w14:textId="3140AE41" w:rsidR="00AD1F7D" w:rsidRPr="007312A8" w:rsidRDefault="00AD1F7D" w:rsidP="002C2E48">
      <w:r>
        <w:t xml:space="preserve">Of course, </w:t>
      </w:r>
      <w:r w:rsidRPr="00D63ACE">
        <w:t xml:space="preserve">other approaches to improving the IRAP’s reliability </w:t>
      </w:r>
      <w:r>
        <w:t xml:space="preserve">are possible and </w:t>
      </w:r>
      <w:r w:rsidRPr="00D63ACE">
        <w:t>may be more effective</w:t>
      </w:r>
      <w:r>
        <w:t>, and could be explored in future research</w:t>
      </w:r>
      <w:r w:rsidRPr="00D63ACE">
        <w:t>.</w:t>
      </w:r>
      <w:r>
        <w:t xml:space="preserve"> </w:t>
      </w:r>
      <w:r w:rsidRPr="00D63ACE">
        <w:t xml:space="preserve">Lessons could be learned from existing literature using similar tasks. For example, some versions of the Brief IAT have discarded data from the first few trials in each block as they tend to be slower and noisier than subsequent trials </w:t>
      </w:r>
      <w:r w:rsidRPr="00D63ACE">
        <w:fldChar w:fldCharType="begin"/>
      </w:r>
      <w:r w:rsidR="00716DBE">
        <w:instrText xml:space="preserve"> ADDIN ZOTERO_ITEM CSL_CITATION {"citationID":"rBolp1md","properties":{"formattedCitation":"(Nosek et al., 2013)","plainCitation":"(Nosek et al., 2013)","noteIndex":0},"citationItems":[{"id":754,"uris":["http://zotero.org/users/1687755/items/ET5IKHWG"],"itemData":{"id":754,"type":"article-journal","container-title":"Preprint","language":"en","source":"CrossRef","title":"Understanding and using the Brief Implicit Association Test: Recommended scoring procedures","title-short":"Understanding and Using the Brief Implicit Association Test","URL":"http://ssrn.com/abstract=2196002","author":[{"family":"Nosek","given":"Brian A."},{"family":"Bar-Anan","given":"Yoav"},{"family":"Sriram","given":"N."},{"family":"Greenwald","given":"Anthony G."}],"accessed":{"date-parts":[["2015",1,20]]},"issued":{"date-parts":[["2013"]]}}}],"schema":"https://github.com/citation-style-language/schema/raw/master/csl-citation.json"} </w:instrText>
      </w:r>
      <w:r w:rsidRPr="00D63ACE">
        <w:fldChar w:fldCharType="separate"/>
      </w:r>
      <w:r w:rsidRPr="00D63ACE">
        <w:t>(Nosek et al., 2013)</w:t>
      </w:r>
      <w:r w:rsidRPr="00D63ACE">
        <w:fldChar w:fldCharType="end"/>
      </w:r>
      <w:r w:rsidRPr="00D63ACE">
        <w:t xml:space="preserve">. Other avenues of work would be to consider how to </w:t>
      </w:r>
      <w:r>
        <w:t>exert</w:t>
      </w:r>
      <w:r w:rsidRPr="00D63ACE">
        <w:t xml:space="preserve"> better stimulus control over responding within responding IRAP-like tasks</w:t>
      </w:r>
      <w:r>
        <w:t xml:space="preserve"> such as which practice performance criteria are employed; or features of the stimuli employed (e.g., their complexity or readability)</w:t>
      </w:r>
      <w:r w:rsidRPr="00D63ACE">
        <w:t xml:space="preserve">. Research has already shown that many more task features serve as important sources of stimulus control over </w:t>
      </w:r>
      <w:r>
        <w:t xml:space="preserve">behavior within the task </w:t>
      </w:r>
      <w:r w:rsidRPr="00D63ACE">
        <w:t>than was initially thought. For example, the dimension along which the two category stimuli are related</w:t>
      </w:r>
      <w:r>
        <w:t xml:space="preserve"> factor into IRAP performance</w:t>
      </w:r>
      <w:r w:rsidR="009D6594">
        <w:t xml:space="preserve"> </w:t>
      </w:r>
      <w:r w:rsidRPr="00D63ACE">
        <w:fldChar w:fldCharType="begin"/>
      </w:r>
      <w:r w:rsidR="00716DBE">
        <w:instrText xml:space="preserve"> ADDIN ZOTERO_ITEM CSL_CITATION {"citationID":"O1hjHr0Y","properties":{"formattedCitation":"(even though the task never requires the participant to emit this relational response, see Hussey et al., 2016)","plainCitation":"(even though the task never requires the participant to emit this relational response, see Hussey et al., 2016)","noteIndex":0},"citationItems":[{"id":2895,"uris":["http://zotero.org/users/1687755/items/PT9UEGDD"],"itemData":{"id":2895,"type":"article-journal","container-title":"The Psychological Record","DOI":"10.1007/s40732-016-0171-6","ISSN":"0033-2933, 2163-3452","issue":"2","language":"en","page":"291-299","source":"CrossRef","title":"The IRAP Is Nonrelative but not Acontextual: Changes to the Contrast Category Influence Men’s Dehumanization of Women","title-short":"The IRAP Is Nonrelative but not Acontextual","volume":"66","author":[{"family":"Hussey","given":"Ian"},{"family":"Mhaoileoin","given":"Dearbhaile Ní"},{"family":"Barnes-Holmes","given":"Dermot"},{"family":"Ohtsuki","given":"Tomu"},{"family":"Kishita","given":"Naoko"},{"family":"Hughes","given":"Sean"},{"family":"Murphy","given":"Carol"}],"issued":{"date-parts":[["2016",6]]}},"prefix":"even though the task never requires the participant to emit this relational response, see "}],"schema":"https://github.com/citation-style-language/schema/raw/master/csl-citation.json"} </w:instrText>
      </w:r>
      <w:r w:rsidRPr="00D63ACE">
        <w:fldChar w:fldCharType="separate"/>
      </w:r>
      <w:r w:rsidR="009D6594">
        <w:t>(even though the task never requires the participant to emit this relational response, see Hussey et al., 2016)</w:t>
      </w:r>
      <w:r w:rsidRPr="00D63ACE">
        <w:fldChar w:fldCharType="end"/>
      </w:r>
      <w:r>
        <w:t xml:space="preserve">; or the </w:t>
      </w:r>
      <w:r w:rsidRPr="00B710F6">
        <w:t xml:space="preserve">instructions presented before each block that </w:t>
      </w:r>
      <w:r w:rsidRPr="001D663A">
        <w:t>specify the responding rules for that block</w:t>
      </w:r>
      <w:r w:rsidDel="00F047C3">
        <w:t xml:space="preserve"> </w:t>
      </w:r>
      <w:r w:rsidRPr="00D63ACE">
        <w:fldChar w:fldCharType="begin"/>
      </w:r>
      <w:r w:rsidR="00716DBE">
        <w:instrText xml:space="preserve"> ADDIN ZOTERO_ITEM CSL_CITATION {"citationID":"xYej66p0","properties":{"formattedCitation":"(Finn et al., 2016)","plainCitation":"(Finn et al., 2016)","noteIndex":0},"citationItems":[{"id":2815,"uris":["http://zotero.org/users/1687755/items/HCBWM4CC"],"itemData":{"id":2815,"type":"article-journal","container-title":"The Psychological Record","page":"1–13","source":"Google Scholar","title":"Exploring the Behavioral Dynamics of the Implicit Relational Assessment Procedure: The Impact of Three Types of Introductory Rules","title-short":"Exploring the Behavioral Dynamics of the Implicit Relational Assessment Procedure","author":[{"family":"Finn","given":"Martin"},{"family":"Barnes-Holmes","given":"Dermot"},{"family":"Hussey","given":"Ian"},{"family":"Graddy","given":"Joseph"}],"issued":{"date-parts":[["2016"]]}}}],"schema":"https://github.com/citation-style-language/schema/raw/master/csl-citation.json"} </w:instrText>
      </w:r>
      <w:r w:rsidRPr="00D63ACE">
        <w:fldChar w:fldCharType="separate"/>
      </w:r>
      <w:r w:rsidRPr="00D63ACE">
        <w:t>(Finn et al., 2016)</w:t>
      </w:r>
      <w:r w:rsidRPr="00D63ACE">
        <w:fldChar w:fldCharType="end"/>
      </w:r>
      <w:r w:rsidRPr="00D63ACE">
        <w:t xml:space="preserve">. While these and other sources of stimulus control </w:t>
      </w:r>
      <w:r>
        <w:t xml:space="preserve">over behavior within the task </w:t>
      </w:r>
      <w:r w:rsidRPr="00D63ACE">
        <w:t xml:space="preserve">have been demonstrated, no work has used these to increase the reliability of </w:t>
      </w:r>
      <w:r>
        <w:t>behavior</w:t>
      </w:r>
      <w:r w:rsidRPr="00D63ACE">
        <w:t xml:space="preserve"> within the IRAP.</w:t>
      </w:r>
    </w:p>
    <w:p w14:paraId="19FF1DA1" w14:textId="77777777" w:rsidR="00AD1F7D" w:rsidRDefault="00AD1F7D" w:rsidP="002C2E48">
      <w:pPr>
        <w:pStyle w:val="Heading2"/>
      </w:pPr>
      <w:r w:rsidRPr="00D63ACE">
        <w:t>Conclusions</w:t>
      </w:r>
    </w:p>
    <w:p w14:paraId="6B205FE2" w14:textId="470C0F9B" w:rsidR="00AD1F7D" w:rsidRPr="00DC27E9" w:rsidRDefault="00AD1F7D" w:rsidP="002C2E48">
      <w:r>
        <w:t>M</w:t>
      </w:r>
      <w:r w:rsidRPr="00D63ACE">
        <w:t>easurement is a cornerstone of the scientific method</w:t>
      </w:r>
      <w:r>
        <w:t xml:space="preserve">, even in fields that do not always explicate this importance. </w:t>
      </w:r>
      <w:r w:rsidRPr="00D63ACE">
        <w:t xml:space="preserve">For example, even </w:t>
      </w:r>
      <w:r>
        <w:t>the</w:t>
      </w:r>
      <w:r w:rsidRPr="00D63ACE">
        <w:t xml:space="preserve"> animal-behaviorist working with rats in Skinner boxes </w:t>
      </w:r>
      <w:r>
        <w:t>must be</w:t>
      </w:r>
      <w:r w:rsidRPr="00D63ACE">
        <w:t xml:space="preserve"> concerned with whether the lever function</w:t>
      </w:r>
      <w:r>
        <w:t>s</w:t>
      </w:r>
      <w:r w:rsidRPr="00D63ACE">
        <w:t xml:space="preserve"> well </w:t>
      </w:r>
      <w:r w:rsidR="006437F6">
        <w:t xml:space="preserve">to capture </w:t>
      </w:r>
      <w:r w:rsidRPr="00D63ACE">
        <w:t>the animal</w:t>
      </w:r>
      <w:r w:rsidR="006437F6">
        <w:t>’</w:t>
      </w:r>
      <w:r w:rsidRPr="00D63ACE">
        <w:t xml:space="preserve">s </w:t>
      </w:r>
      <w:r>
        <w:t>lever-pressing behavior</w:t>
      </w:r>
      <w:r w:rsidRPr="00D63ACE">
        <w:t xml:space="preserve">: if </w:t>
      </w:r>
      <w:r>
        <w:t xml:space="preserve">it is </w:t>
      </w:r>
      <w:r w:rsidRPr="00D63ACE">
        <w:t xml:space="preserve">too heavy or too stiff, the acquisition curve recorded </w:t>
      </w:r>
      <w:r>
        <w:t>would</w:t>
      </w:r>
      <w:r w:rsidRPr="00D63ACE">
        <w:t xml:space="preserve"> not accurately reflect the animal’s </w:t>
      </w:r>
      <w:r>
        <w:t>behavior</w:t>
      </w:r>
      <w:r w:rsidRPr="00D63ACE">
        <w:t xml:space="preserve">. </w:t>
      </w:r>
      <w:r>
        <w:t>E</w:t>
      </w:r>
      <w:r w:rsidRPr="00D63ACE">
        <w:t>ven fields of research that have at times been skeptical of the utility of psychometric methods (e.g., behaviorism</w:t>
      </w:r>
      <w:r>
        <w:t>, from which the IRAP emerged</w:t>
      </w:r>
      <w:r w:rsidRPr="00D63ACE">
        <w:t>)</w:t>
      </w:r>
      <w:r>
        <w:t xml:space="preserve"> are therefore negatively impacted by low reliability and poor measurement. </w:t>
      </w:r>
    </w:p>
    <w:p w14:paraId="540B5C5C" w14:textId="3D86CED6" w:rsidR="00AD1F7D" w:rsidRPr="00DC27E9" w:rsidRDefault="00AD1F7D" w:rsidP="002C2E48">
      <w:r w:rsidRPr="00D63ACE">
        <w:t xml:space="preserve">Vahey et al.’s </w:t>
      </w:r>
      <w:r w:rsidRPr="00D63ACE">
        <w:fldChar w:fldCharType="begin"/>
      </w:r>
      <w:r w:rsidR="00716DBE">
        <w:instrText xml:space="preserve"> ADDIN ZOTERO_ITEM CSL_CITATION {"citationID":"mwFTZ6pK","properties":{"formattedCitation":"(2015)","plainCitation":"(2015)","noteIndex":0},"citationItems":[{"id":545,"uris":["http://zotero.org/users/1687755/items/4SHQ9XKM"],"itemData":{"id":545,"type":"article-journal","abstract":"AbstractBackground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A."},{"family":"Nicholson","given":"Emma"},{"family":"Barnes-Holmes","given":"Dermot"}],"issued":{"date-parts":[["2015",9]]}},"suppress-author":true}],"schema":"https://github.com/citation-style-language/schema/raw/master/csl-citation.json"} </w:instrText>
      </w:r>
      <w:r w:rsidRPr="00D63ACE">
        <w:fldChar w:fldCharType="separate"/>
      </w:r>
      <w:r w:rsidRPr="00D63ACE">
        <w:t>(2015)</w:t>
      </w:r>
      <w:r w:rsidRPr="00D63ACE">
        <w:fldChar w:fldCharType="end"/>
      </w:r>
      <w:r w:rsidRPr="00D63ACE">
        <w:t xml:space="preserve"> meta-analysis of criterion validity concluded that the IRAP shows promise as a clinical assessment measure. However, a degree of reliability is a prerequisite for validity </w:t>
      </w:r>
      <w:r w:rsidRPr="00D63ACE">
        <w:fldChar w:fldCharType="begin"/>
      </w:r>
      <w:r w:rsidR="00716DBE">
        <w:instrText xml:space="preserve"> ADDIN ZOTERO_ITEM CSL_CITATION {"citationID":"kaDtsyY3","properties":{"formattedCitation":"(Loevinger, 1957)","plainCitation":"(Loevinger, 1957)","noteIndex":0},"citationItems":[{"id":8324,"uris":["http://zotero.org/users/1687755/items/QYU8J8ZG"],"itemData":{"id":8324,"type":"article-journal","container-title":"Psychological Reports","DOI":"10.2466/pr0.1957.3.3.635","ISSN":"0033-2941","issue":"3","journalAbbreviation":"Psychol Rep","language":"en","page":"635-694","source":"SAGE Journals","title":"Objective Tests as Instruments of Psychological Theory","volume":"3","author":[{"family":"Loevinger","given":"Jane"}],"issued":{"date-parts":[["1957",6,1]]}}}],"schema":"https://github.com/citation-style-language/schema/raw/master/csl-citation.json"} </w:instrText>
      </w:r>
      <w:r w:rsidRPr="00D63ACE">
        <w:fldChar w:fldCharType="separate"/>
      </w:r>
      <w:r w:rsidRPr="00D63ACE">
        <w:t>(Loevinger, 1957)</w:t>
      </w:r>
      <w:r w:rsidRPr="00D63ACE">
        <w:fldChar w:fldCharType="end"/>
      </w:r>
      <w:r w:rsidRPr="00D63ACE">
        <w:t xml:space="preserve">. The results of this and two </w:t>
      </w:r>
      <w:r>
        <w:t xml:space="preserve">previous </w:t>
      </w:r>
      <w:r w:rsidRPr="00D63ACE">
        <w:t xml:space="preserve">meta-analyses suggest that the IRAP’s reliability is poor at best and unacceptably low at worst. This poor reliability has direct negative implications for statistical power in past and future studies. Elsewhere, recent research has also suggested that the IRAP demonstrates very poor individual level estimation </w:t>
      </w:r>
      <w:r w:rsidRPr="00D63ACE">
        <w:fldChar w:fldCharType="begin"/>
      </w:r>
      <w:r w:rsidR="00716DBE">
        <w:instrText xml:space="preserve"> ADDIN ZOTERO_ITEM CSL_CITATION {"citationID":"qla0HyvR","properties":{"formattedCitation":"(Hussey, 2020)","plainCitation":"(Hussey, 2020)","noteIndex":0},"citationItems":[{"id":12635,"uris":["http://zotero.org/users/1687755/items/ZYIN4KHW"],"itemData":{"id":12635,"type":"article-journal","abstract":"A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settings.","container-title":"Preprint","DOI":"10.31234/osf.io/w2ygr","note":"publisher: PsyArXiv","source":"psyarxiv.com","title":"The IRAP is not suitable for individual use due to very wide confidence intervals around D scores","URL":"https://psyarxiv.com/w2ygr/","author":[{"family":"Hussey","given":"Ian"}],"accessed":{"date-parts":[["2020",6,12]]},"issued":{"date-parts":[["2020",6,11]]}}}],"schema":"https://github.com/citation-style-language/schema/raw/master/csl-citation.json"} </w:instrText>
      </w:r>
      <w:r w:rsidRPr="00D63ACE">
        <w:fldChar w:fldCharType="separate"/>
      </w:r>
      <w:r w:rsidRPr="00D63ACE">
        <w:t>(Hussey, 2020)</w:t>
      </w:r>
      <w:r w:rsidRPr="00D63ACE">
        <w:fldChar w:fldCharType="end"/>
      </w:r>
      <w:r w:rsidRPr="00D63ACE">
        <w:t xml:space="preserve">. As such, in its current form, the IRAP likely has limited use as an assessment tool in either research or applied settings. Researchers should be </w:t>
      </w:r>
      <w:r>
        <w:t>very</w:t>
      </w:r>
      <w:r w:rsidRPr="00D63ACE">
        <w:t xml:space="preserve"> cautious when choosing to use the IRAP in their research or when interpreting the results of IRAP studies.</w:t>
      </w:r>
    </w:p>
    <w:p w14:paraId="52E3079E" w14:textId="77777777" w:rsidR="00AD1F7D" w:rsidRPr="00D63ACE" w:rsidRDefault="00AD1F7D" w:rsidP="002C2E48">
      <w:pPr>
        <w:pStyle w:val="Heading1"/>
      </w:pPr>
      <w:r w:rsidRPr="00D63ACE">
        <w:t>References</w:t>
      </w:r>
    </w:p>
    <w:p w14:paraId="3AB4B5A7" w14:textId="77777777" w:rsidR="00B74DA9" w:rsidRPr="00B74DA9" w:rsidRDefault="00AD1F7D" w:rsidP="00B74DA9">
      <w:pPr>
        <w:pStyle w:val="Bibliography"/>
        <w:rPr>
          <w:rFonts w:cs="CMU Serif Roman"/>
          <w:lang w:val="en-GB"/>
        </w:rPr>
      </w:pPr>
      <w:r>
        <w:fldChar w:fldCharType="begin"/>
      </w:r>
      <w:r>
        <w:instrText xml:space="preserve"> ADDIN ZOTERO_BIBL {"uncited":[],"omitted":[],"custom":[]} CSL_BIBLIOGRAPHY </w:instrText>
      </w:r>
      <w:r>
        <w:fldChar w:fldCharType="separate"/>
      </w:r>
      <w:r w:rsidR="00B74DA9" w:rsidRPr="00B74DA9">
        <w:rPr>
          <w:rFonts w:cs="CMU Serif Roman"/>
          <w:lang w:val="en-GB"/>
        </w:rPr>
        <w:t xml:space="preserve">Barnes-Holmes, D., Barnes-Holmes, Y., Stewart, I., &amp; Boles, S. (2010). A sketch of the Implicit Relational Assessment Procedure (IRAP) and the Relational Elaboration and Coherence (REC) model. </w:t>
      </w:r>
      <w:r w:rsidR="00B74DA9" w:rsidRPr="00B74DA9">
        <w:rPr>
          <w:rFonts w:cs="CMU Serif Roman"/>
          <w:i/>
          <w:iCs/>
          <w:lang w:val="en-GB"/>
        </w:rPr>
        <w:t>The Psychological Record</w:t>
      </w:r>
      <w:r w:rsidR="00B74DA9" w:rsidRPr="00B74DA9">
        <w:rPr>
          <w:rFonts w:cs="CMU Serif Roman"/>
          <w:lang w:val="en-GB"/>
        </w:rPr>
        <w:t xml:space="preserve">, </w:t>
      </w:r>
      <w:r w:rsidR="00B74DA9" w:rsidRPr="00B74DA9">
        <w:rPr>
          <w:rFonts w:cs="CMU Serif Roman"/>
          <w:i/>
          <w:iCs/>
          <w:lang w:val="en-GB"/>
        </w:rPr>
        <w:t>60</w:t>
      </w:r>
      <w:r w:rsidR="00B74DA9" w:rsidRPr="00B74DA9">
        <w:rPr>
          <w:rFonts w:cs="CMU Serif Roman"/>
          <w:lang w:val="en-GB"/>
        </w:rPr>
        <w:t>, 527–542.</w:t>
      </w:r>
    </w:p>
    <w:p w14:paraId="41A9919F" w14:textId="77777777" w:rsidR="00B74DA9" w:rsidRPr="00B74DA9" w:rsidRDefault="00B74DA9" w:rsidP="00B74DA9">
      <w:pPr>
        <w:pStyle w:val="Bibliography"/>
        <w:rPr>
          <w:rFonts w:cs="CMU Serif Roman"/>
          <w:lang w:val="en-GB"/>
        </w:rPr>
      </w:pPr>
      <w:r w:rsidRPr="00B74DA9">
        <w:rPr>
          <w:rFonts w:cs="CMU Serif Roman"/>
          <w:lang w:val="en-GB"/>
        </w:rPr>
        <w:t xml:space="preserve">De Schryver, M., Hussey, I., De Neve, J., Cartwright, A., &amp; Barnes-Holmes, D. (2018). The PIIRAP: An alternative scoring algorithm for the IRAP using a probabilistic semiparametric effect size measure.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7</w:t>
      </w:r>
      <w:r w:rsidRPr="00B74DA9">
        <w:rPr>
          <w:rFonts w:cs="CMU Serif Roman"/>
          <w:lang w:val="en-GB"/>
        </w:rPr>
        <w:t>, 97–103. https://doi.org/10.1016/j.jcbs.2018.01.001</w:t>
      </w:r>
    </w:p>
    <w:p w14:paraId="21446551" w14:textId="77777777" w:rsidR="00B74DA9" w:rsidRPr="00B74DA9" w:rsidRDefault="00B74DA9" w:rsidP="00B74DA9">
      <w:pPr>
        <w:pStyle w:val="Bibliography"/>
        <w:rPr>
          <w:rFonts w:cs="CMU Serif Roman"/>
          <w:lang w:val="en-GB"/>
        </w:rPr>
      </w:pPr>
      <w:r w:rsidRPr="00B74DA9">
        <w:rPr>
          <w:rFonts w:cs="CMU Serif Roman"/>
          <w:lang w:val="en-GB"/>
        </w:rPr>
        <w:t xml:space="preserve">Devezer, B., Navarro, D. J., Vandekerckhove, J., &amp; Buzbas, E. O. (2020). The case for formal methodology in scientific reform. </w:t>
      </w:r>
      <w:r w:rsidRPr="00B74DA9">
        <w:rPr>
          <w:rFonts w:cs="CMU Serif Roman"/>
          <w:i/>
          <w:iCs/>
          <w:lang w:val="en-GB"/>
        </w:rPr>
        <w:t>Preprint</w:t>
      </w:r>
      <w:r w:rsidRPr="00B74DA9">
        <w:rPr>
          <w:rFonts w:cs="CMU Serif Roman"/>
          <w:lang w:val="en-GB"/>
        </w:rPr>
        <w:t>. https://doi.org/10.1101/2020.04.26.048306</w:t>
      </w:r>
    </w:p>
    <w:p w14:paraId="57EFA51F" w14:textId="77777777" w:rsidR="00B74DA9" w:rsidRPr="00B74DA9" w:rsidRDefault="00B74DA9" w:rsidP="00B74DA9">
      <w:pPr>
        <w:pStyle w:val="Bibliography"/>
        <w:rPr>
          <w:rFonts w:cs="CMU Serif Roman"/>
          <w:lang w:val="en-GB"/>
        </w:rPr>
      </w:pPr>
      <w:r w:rsidRPr="00B74DA9">
        <w:rPr>
          <w:rFonts w:cs="CMU Serif Roman"/>
          <w:lang w:val="en-GB"/>
        </w:rPr>
        <w:t xml:space="preserve">Drake, C. E., Kramer, S., Sain, T., Swiatek, R., Kohn, K., &amp; Murphy, M. (2015). Exploring the reliability and convergent validity of implicit racial evaluations. </w:t>
      </w:r>
      <w:r w:rsidRPr="00B74DA9">
        <w:rPr>
          <w:rFonts w:cs="CMU Serif Roman"/>
          <w:i/>
          <w:iCs/>
          <w:lang w:val="en-GB"/>
        </w:rPr>
        <w:t>Behavior and Social Issues</w:t>
      </w:r>
      <w:r w:rsidRPr="00B74DA9">
        <w:rPr>
          <w:rFonts w:cs="CMU Serif Roman"/>
          <w:lang w:val="en-GB"/>
        </w:rPr>
        <w:t xml:space="preserve">, </w:t>
      </w:r>
      <w:r w:rsidRPr="00B74DA9">
        <w:rPr>
          <w:rFonts w:cs="CMU Serif Roman"/>
          <w:i/>
          <w:iCs/>
          <w:lang w:val="en-GB"/>
        </w:rPr>
        <w:t>24</w:t>
      </w:r>
      <w:r w:rsidRPr="00B74DA9">
        <w:rPr>
          <w:rFonts w:cs="CMU Serif Roman"/>
          <w:lang w:val="en-GB"/>
        </w:rPr>
        <w:t>. https://doi.org/10.5210/bsi.v24i0.5496</w:t>
      </w:r>
    </w:p>
    <w:p w14:paraId="1F9E8828" w14:textId="77777777" w:rsidR="00B74DA9" w:rsidRPr="00B74DA9" w:rsidRDefault="00B74DA9" w:rsidP="00B74DA9">
      <w:pPr>
        <w:pStyle w:val="Bibliography"/>
        <w:rPr>
          <w:rFonts w:cs="CMU Serif Roman"/>
          <w:lang w:val="en-GB"/>
        </w:rPr>
      </w:pPr>
      <w:r w:rsidRPr="00B74DA9">
        <w:rPr>
          <w:rFonts w:cs="CMU Serif Roman"/>
          <w:lang w:val="en-GB"/>
        </w:rPr>
        <w:lastRenderedPageBreak/>
        <w:t xml:space="preserve">Drake, C. E., Primeaux, S., &amp; Thomas, J. (2018). Comparing Implicit Gender Stereotypes Between Women and Men with the Implicit Relational Assessment Procedure. </w:t>
      </w:r>
      <w:r w:rsidRPr="00B74DA9">
        <w:rPr>
          <w:rFonts w:cs="CMU Serif Roman"/>
          <w:i/>
          <w:iCs/>
          <w:lang w:val="en-GB"/>
        </w:rPr>
        <w:t>Gender Issues</w:t>
      </w:r>
      <w:r w:rsidRPr="00B74DA9">
        <w:rPr>
          <w:rFonts w:cs="CMU Serif Roman"/>
          <w:lang w:val="en-GB"/>
        </w:rPr>
        <w:t xml:space="preserve">, </w:t>
      </w:r>
      <w:r w:rsidRPr="00B74DA9">
        <w:rPr>
          <w:rFonts w:cs="CMU Serif Roman"/>
          <w:i/>
          <w:iCs/>
          <w:lang w:val="en-GB"/>
        </w:rPr>
        <w:t>35</w:t>
      </w:r>
      <w:r w:rsidRPr="00B74DA9">
        <w:rPr>
          <w:rFonts w:cs="CMU Serif Roman"/>
          <w:lang w:val="en-GB"/>
        </w:rPr>
        <w:t>(1), 3–20. https://doi.org/10.1007/s12147-017-9189-6</w:t>
      </w:r>
    </w:p>
    <w:p w14:paraId="1FDA1D9B" w14:textId="77777777" w:rsidR="00B74DA9" w:rsidRPr="00B74DA9" w:rsidRDefault="00B74DA9" w:rsidP="00B74DA9">
      <w:pPr>
        <w:pStyle w:val="Bibliography"/>
        <w:rPr>
          <w:rFonts w:cs="CMU Serif Roman"/>
          <w:lang w:val="en-GB"/>
        </w:rPr>
      </w:pPr>
      <w:r w:rsidRPr="00B74DA9">
        <w:rPr>
          <w:rFonts w:cs="CMU Serif Roman"/>
          <w:lang w:val="en-GB"/>
        </w:rPr>
        <w:t xml:space="preserve">Drake, C. E., Seymour, K. H., &amp; Habib, R. (2016). Testing the IRAP: Exploring the Reliability and Fakability of an Idiographic Approach to Interpersonal Attitudes.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(1), 153–163. https://doi.org/10.1007/s40732-015-0160-1</w:t>
      </w:r>
    </w:p>
    <w:p w14:paraId="0DAE8A32" w14:textId="77777777" w:rsidR="00B74DA9" w:rsidRPr="00B74DA9" w:rsidRDefault="00B74DA9" w:rsidP="00B74DA9">
      <w:pPr>
        <w:pStyle w:val="Bibliography"/>
        <w:rPr>
          <w:rFonts w:cs="CMU Serif Roman"/>
          <w:lang w:val="en-GB"/>
        </w:rPr>
      </w:pPr>
      <w:r w:rsidRPr="00B74DA9">
        <w:rPr>
          <w:rFonts w:cs="CMU Serif Roman"/>
          <w:lang w:val="en-GB"/>
        </w:rPr>
        <w:t xml:space="preserve">Finn, M., Barnes-Holmes, D., Hussey, I., &amp; Graddy, J. (2016). Exploring the Behavioral Dynamics of the Implicit Relational Assessment Procedure: The Impact of Three Types of Introductory Rules. </w:t>
      </w:r>
      <w:r w:rsidRPr="00B74DA9">
        <w:rPr>
          <w:rFonts w:cs="CMU Serif Roman"/>
          <w:i/>
          <w:iCs/>
          <w:lang w:val="en-GB"/>
        </w:rPr>
        <w:t>The Psychological Record</w:t>
      </w:r>
      <w:r w:rsidRPr="00B74DA9">
        <w:rPr>
          <w:rFonts w:cs="CMU Serif Roman"/>
          <w:lang w:val="en-GB"/>
        </w:rPr>
        <w:t>, 1–13.</w:t>
      </w:r>
    </w:p>
    <w:p w14:paraId="7BF84D31" w14:textId="77777777" w:rsidR="00B74DA9" w:rsidRPr="00B74DA9" w:rsidRDefault="00B74DA9" w:rsidP="00B74DA9">
      <w:pPr>
        <w:pStyle w:val="Bibliography"/>
        <w:rPr>
          <w:rFonts w:cs="CMU Serif Roman"/>
          <w:lang w:val="en-GB"/>
        </w:rPr>
      </w:pPr>
      <w:r w:rsidRPr="00B74DA9">
        <w:rPr>
          <w:rFonts w:cs="CMU Serif Roman"/>
          <w:lang w:val="en-GB"/>
        </w:rPr>
        <w:t xml:space="preserve">Flake, J. K., &amp; Fried, E. I. (2019). </w:t>
      </w:r>
      <w:r w:rsidRPr="00B74DA9">
        <w:rPr>
          <w:rFonts w:cs="CMU Serif Roman"/>
          <w:i/>
          <w:iCs/>
          <w:lang w:val="en-GB"/>
        </w:rPr>
        <w:t>Measurement Schmeasurement: Questionable Measurement Practices and How to Avoid Them</w:t>
      </w:r>
      <w:r w:rsidRPr="00B74DA9">
        <w:rPr>
          <w:rFonts w:cs="CMU Serif Roman"/>
          <w:lang w:val="en-GB"/>
        </w:rPr>
        <w:t xml:space="preserve">. </w:t>
      </w:r>
      <w:r w:rsidRPr="00B74DA9">
        <w:rPr>
          <w:rFonts w:cs="CMU Serif Roman"/>
          <w:i/>
          <w:iCs/>
          <w:lang w:val="en-GB"/>
        </w:rPr>
        <w:t>Preprint</w:t>
      </w:r>
      <w:r w:rsidRPr="00B74DA9">
        <w:rPr>
          <w:rFonts w:cs="CMU Serif Roman"/>
          <w:lang w:val="en-GB"/>
        </w:rPr>
        <w:t>. https://doi.org/10.31234/osf.io/hs7wm</w:t>
      </w:r>
    </w:p>
    <w:p w14:paraId="7FB6575E" w14:textId="77777777" w:rsidR="00B74DA9" w:rsidRPr="00B74DA9" w:rsidRDefault="00B74DA9" w:rsidP="00B74DA9">
      <w:pPr>
        <w:pStyle w:val="Bibliography"/>
        <w:rPr>
          <w:rFonts w:cs="CMU Serif Roman"/>
          <w:lang w:val="en-GB"/>
        </w:rPr>
      </w:pPr>
      <w:r w:rsidRPr="00B74DA9">
        <w:rPr>
          <w:rFonts w:cs="CMU Serif Roman"/>
          <w:lang w:val="en-GB"/>
        </w:rPr>
        <w:t xml:space="preserve">Gawronski, B., &amp; De Houwer, J. (2011). Implicit measures in social and personality psychology. In C. M. Judd (Ed.), </w:t>
      </w:r>
      <w:r w:rsidRPr="00B74DA9">
        <w:rPr>
          <w:rFonts w:cs="CMU Serif Roman"/>
          <w:i/>
          <w:iCs/>
          <w:lang w:val="en-GB"/>
        </w:rPr>
        <w:t>Handbook of research methods in social and personality psychology</w:t>
      </w:r>
      <w:r w:rsidRPr="00B74DA9">
        <w:rPr>
          <w:rFonts w:cs="CMU Serif Roman"/>
          <w:lang w:val="en-GB"/>
        </w:rPr>
        <w:t xml:space="preserve"> (Vol. 2). Cambridge University Press. 10.1017/CBO9780511996481.016</w:t>
      </w:r>
    </w:p>
    <w:p w14:paraId="1142BA0C" w14:textId="77777777" w:rsidR="00B74DA9" w:rsidRPr="00B74DA9" w:rsidRDefault="00B74DA9" w:rsidP="00B74DA9">
      <w:pPr>
        <w:pStyle w:val="Bibliography"/>
        <w:rPr>
          <w:rFonts w:cs="CMU Serif Roman"/>
          <w:lang w:val="en-GB"/>
        </w:rPr>
      </w:pPr>
      <w:r w:rsidRPr="00B74DA9">
        <w:rPr>
          <w:rFonts w:cs="CMU Serif Roman"/>
          <w:lang w:val="en-GB"/>
        </w:rPr>
        <w:t xml:space="preserve">Golijani-Moghaddam, N., Hart, A., &amp; Dawson, D. L. (2013). The Implicit Relational Assessment Procedure: Emerging reliability and validity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2</w:t>
      </w:r>
      <w:r w:rsidRPr="00B74DA9">
        <w:rPr>
          <w:rFonts w:cs="CMU Serif Roman"/>
          <w:lang w:val="en-GB"/>
        </w:rPr>
        <w:t>(3–4), 105–119. https://doi.org/10.1016/j.jcbs.2013.05.002</w:t>
      </w:r>
    </w:p>
    <w:p w14:paraId="47E80C71"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Banaji, M. R. (1995). Implicit social cognition: Attitudes, self-esteem, and stereotypes. </w:t>
      </w:r>
      <w:r w:rsidRPr="00B74DA9">
        <w:rPr>
          <w:rFonts w:cs="CMU Serif Roman"/>
          <w:i/>
          <w:iCs/>
          <w:lang w:val="en-GB"/>
        </w:rPr>
        <w:t>Psychological Review</w:t>
      </w:r>
      <w:r w:rsidRPr="00B74DA9">
        <w:rPr>
          <w:rFonts w:cs="CMU Serif Roman"/>
          <w:lang w:val="en-GB"/>
        </w:rPr>
        <w:t xml:space="preserve">, </w:t>
      </w:r>
      <w:r w:rsidRPr="00B74DA9">
        <w:rPr>
          <w:rFonts w:cs="CMU Serif Roman"/>
          <w:i/>
          <w:iCs/>
          <w:lang w:val="en-GB"/>
        </w:rPr>
        <w:t>102</w:t>
      </w:r>
      <w:r w:rsidRPr="00B74DA9">
        <w:rPr>
          <w:rFonts w:cs="CMU Serif Roman"/>
          <w:lang w:val="en-GB"/>
        </w:rPr>
        <w:t>(1), 4.</w:t>
      </w:r>
    </w:p>
    <w:p w14:paraId="2C3219BA"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&amp; Lai, C. K. (2020). Implicit Social Cognition. </w:t>
      </w:r>
      <w:r w:rsidRPr="00B74DA9">
        <w:rPr>
          <w:rFonts w:cs="CMU Serif Roman"/>
          <w:i/>
          <w:iCs/>
          <w:lang w:val="en-GB"/>
        </w:rPr>
        <w:t>Annual Review of Psychology</w:t>
      </w:r>
      <w:r w:rsidRPr="00B74DA9">
        <w:rPr>
          <w:rFonts w:cs="CMU Serif Roman"/>
          <w:lang w:val="en-GB"/>
        </w:rPr>
        <w:t xml:space="preserve">, </w:t>
      </w:r>
      <w:r w:rsidRPr="00B74DA9">
        <w:rPr>
          <w:rFonts w:cs="CMU Serif Roman"/>
          <w:i/>
          <w:iCs/>
          <w:lang w:val="en-GB"/>
        </w:rPr>
        <w:t>71</w:t>
      </w:r>
      <w:r w:rsidRPr="00B74DA9">
        <w:rPr>
          <w:rFonts w:cs="CMU Serif Roman"/>
          <w:lang w:val="en-GB"/>
        </w:rPr>
        <w:t>(1), 419–445. https://doi.org/10.1146/annurev-psych-010419-050837</w:t>
      </w:r>
    </w:p>
    <w:p w14:paraId="1911C3C6" w14:textId="77777777" w:rsidR="00B74DA9" w:rsidRPr="00B74DA9" w:rsidRDefault="00B74DA9" w:rsidP="00B74DA9">
      <w:pPr>
        <w:pStyle w:val="Bibliography"/>
        <w:rPr>
          <w:rFonts w:cs="CMU Serif Roman"/>
          <w:lang w:val="en-GB"/>
        </w:rPr>
      </w:pPr>
      <w:r w:rsidRPr="00B74DA9">
        <w:rPr>
          <w:rFonts w:cs="CMU Serif Roman"/>
          <w:lang w:val="en-GB"/>
        </w:rPr>
        <w:t xml:space="preserve">Greenwald, A. G., McGhee, D. E., &amp; Schwartz, J. L. (1998). Measuring individual differences in implicit cognition: The Implicit Association Test. </w:t>
      </w:r>
      <w:r w:rsidRPr="00B74DA9">
        <w:rPr>
          <w:rFonts w:cs="CMU Serif Roman"/>
          <w:i/>
          <w:iCs/>
          <w:lang w:val="en-GB"/>
        </w:rPr>
        <w:t>Journal of Personality and Social Psychology</w:t>
      </w:r>
      <w:r w:rsidRPr="00B74DA9">
        <w:rPr>
          <w:rFonts w:cs="CMU Serif Roman"/>
          <w:lang w:val="en-GB"/>
        </w:rPr>
        <w:t xml:space="preserve">, </w:t>
      </w:r>
      <w:r w:rsidRPr="00B74DA9">
        <w:rPr>
          <w:rFonts w:cs="CMU Serif Roman"/>
          <w:i/>
          <w:iCs/>
          <w:lang w:val="en-GB"/>
        </w:rPr>
        <w:t>74</w:t>
      </w:r>
      <w:r w:rsidRPr="00B74DA9">
        <w:rPr>
          <w:rFonts w:cs="CMU Serif Roman"/>
          <w:lang w:val="en-GB"/>
        </w:rPr>
        <w:t>(6), 1464–1480. https://doi.org/10.1037/0022-3514.74.6.1464</w:t>
      </w:r>
    </w:p>
    <w:p w14:paraId="5990362E" w14:textId="77777777" w:rsidR="00B74DA9" w:rsidRPr="00B74DA9" w:rsidRDefault="00B74DA9" w:rsidP="00B74DA9">
      <w:pPr>
        <w:pStyle w:val="Bibliography"/>
        <w:rPr>
          <w:rFonts w:cs="CMU Serif Roman"/>
          <w:lang w:val="en-GB"/>
        </w:rPr>
      </w:pPr>
      <w:r w:rsidRPr="00B74DA9">
        <w:rPr>
          <w:rFonts w:cs="CMU Serif Roman"/>
          <w:lang w:val="en-GB"/>
        </w:rPr>
        <w:t xml:space="preserve">Hussey, I. (2020). The IRAP is not suitable for individual use due to very wide confidence intervals around D scores. </w:t>
      </w:r>
      <w:r w:rsidRPr="00B74DA9">
        <w:rPr>
          <w:rFonts w:cs="CMU Serif Roman"/>
          <w:i/>
          <w:iCs/>
          <w:lang w:val="en-GB"/>
        </w:rPr>
        <w:t>Preprint</w:t>
      </w:r>
      <w:r w:rsidRPr="00B74DA9">
        <w:rPr>
          <w:rFonts w:cs="CMU Serif Roman"/>
          <w:lang w:val="en-GB"/>
        </w:rPr>
        <w:t>. https://doi.org/10.31234/osf.io/w2ygr</w:t>
      </w:r>
    </w:p>
    <w:p w14:paraId="0C7B65D8" w14:textId="77777777" w:rsidR="00B74DA9" w:rsidRPr="00B74DA9" w:rsidRDefault="00B74DA9" w:rsidP="00B74DA9">
      <w:pPr>
        <w:pStyle w:val="Bibliography"/>
        <w:rPr>
          <w:rFonts w:cs="CMU Serif Roman"/>
          <w:lang w:val="en-GB"/>
        </w:rPr>
      </w:pPr>
      <w:r w:rsidRPr="00B74DA9">
        <w:rPr>
          <w:rFonts w:cs="CMU Serif Roman"/>
          <w:lang w:val="en-GB"/>
        </w:rPr>
        <w:t xml:space="preserve">Hussey, I., Daly, T., &amp; Barnes-Holmes, D. (2015). Life is Good, But Death Ain’t Bad Either: Counter-Intuitive Implicit Biases to Death in a Normative Population.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65</w:t>
      </w:r>
      <w:r w:rsidRPr="00B74DA9">
        <w:rPr>
          <w:rFonts w:cs="CMU Serif Roman"/>
          <w:lang w:val="en-GB"/>
        </w:rPr>
        <w:t>(4), 731–742. https://doi.org/10.1007/s40732-015-0142-3</w:t>
      </w:r>
    </w:p>
    <w:p w14:paraId="74FECEDB" w14:textId="77777777" w:rsidR="00B74DA9" w:rsidRPr="00B74DA9" w:rsidRDefault="00B74DA9" w:rsidP="00B74DA9">
      <w:pPr>
        <w:pStyle w:val="Bibliography"/>
        <w:rPr>
          <w:rFonts w:cs="CMU Serif Roman"/>
          <w:lang w:val="en-GB"/>
        </w:rPr>
      </w:pPr>
      <w:r w:rsidRPr="00B74DA9">
        <w:rPr>
          <w:rFonts w:cs="CMU Serif Roman"/>
          <w:lang w:val="en-GB"/>
        </w:rPr>
        <w:t xml:space="preserve">Hussey, I., &amp; Hughes, S. (2020). Hidden Invalidity Among 15 Commonly Used Measures in Social and Personality Psychology. </w:t>
      </w:r>
      <w:r w:rsidRPr="00B74DA9">
        <w:rPr>
          <w:rFonts w:cs="CMU Serif Roman"/>
          <w:i/>
          <w:iCs/>
          <w:lang w:val="en-GB"/>
        </w:rPr>
        <w:t>Advances in Methods and Practices in Psychological Science</w:t>
      </w:r>
      <w:r w:rsidRPr="00B74DA9">
        <w:rPr>
          <w:rFonts w:cs="CMU Serif Roman"/>
          <w:lang w:val="en-GB"/>
        </w:rPr>
        <w:t xml:space="preserve">, </w:t>
      </w:r>
      <w:r w:rsidRPr="00B74DA9">
        <w:rPr>
          <w:rFonts w:cs="CMU Serif Roman"/>
          <w:lang w:val="en-GB"/>
        </w:rPr>
        <w:t>2515245919882903. https://doi.org/10.1177/2515245919882903</w:t>
      </w:r>
    </w:p>
    <w:p w14:paraId="6E529B05" w14:textId="77777777" w:rsidR="00B74DA9" w:rsidRPr="00B74DA9" w:rsidRDefault="00B74DA9" w:rsidP="00B74DA9">
      <w:pPr>
        <w:pStyle w:val="Bibliography"/>
        <w:rPr>
          <w:rFonts w:cs="CMU Serif Roman"/>
          <w:lang w:val="en-GB"/>
        </w:rPr>
      </w:pPr>
      <w:r w:rsidRPr="00B74DA9">
        <w:rPr>
          <w:rFonts w:cs="CMU Serif Roman"/>
          <w:lang w:val="en-GB"/>
        </w:rPr>
        <w:t xml:space="preserve">Hussey, I., Mhaoileoin, D. N., Barnes-Holmes, D., Ohtsuki, T., Kishita, N., Hughes, S., &amp; Murphy, C. (2016). The IRAP Is Nonrelative but not Acontextual: Changes to the Contrast Category Influence Men’s Dehumanization of Women. </w:t>
      </w:r>
      <w:r w:rsidRPr="00B74DA9">
        <w:rPr>
          <w:rFonts w:cs="CMU Serif Roman"/>
          <w:i/>
          <w:iCs/>
          <w:lang w:val="en-GB"/>
        </w:rPr>
        <w:t>The Psychological Record</w:t>
      </w:r>
      <w:r w:rsidRPr="00B74DA9">
        <w:rPr>
          <w:rFonts w:cs="CMU Serif Roman"/>
          <w:lang w:val="en-GB"/>
        </w:rPr>
        <w:t xml:space="preserve">, </w:t>
      </w:r>
      <w:r w:rsidRPr="00B74DA9">
        <w:rPr>
          <w:rFonts w:cs="CMU Serif Roman"/>
          <w:i/>
          <w:iCs/>
          <w:lang w:val="en-GB"/>
        </w:rPr>
        <w:t>66</w:t>
      </w:r>
      <w:r w:rsidRPr="00B74DA9">
        <w:rPr>
          <w:rFonts w:cs="CMU Serif Roman"/>
          <w:lang w:val="en-GB"/>
        </w:rPr>
        <w:t>(2), 291–299. https://doi.org/10.1007/s40732-016-0171-6</w:t>
      </w:r>
    </w:p>
    <w:p w14:paraId="72120B92" w14:textId="77777777" w:rsidR="00B74DA9" w:rsidRPr="00B74DA9" w:rsidRDefault="00B74DA9" w:rsidP="00B74DA9">
      <w:pPr>
        <w:pStyle w:val="Bibliography"/>
        <w:rPr>
          <w:rFonts w:cs="CMU Serif Roman"/>
          <w:lang w:val="en-GB"/>
        </w:rPr>
      </w:pPr>
      <w:r w:rsidRPr="00B74DA9">
        <w:rPr>
          <w:rFonts w:cs="CMU Serif Roman"/>
          <w:lang w:val="en-GB"/>
        </w:rPr>
        <w:t xml:space="preserve">Hussey, I., Thompson, M., McEnteggart, C., Barnes-Holmes, D., &amp; Barnes-Holmes, Y. (2015). Interpreting and inverting with less cursing: A guide to interpreting IRAP data. </w:t>
      </w:r>
      <w:r w:rsidRPr="00B74DA9">
        <w:rPr>
          <w:rFonts w:cs="CMU Serif Roman"/>
          <w:i/>
          <w:iCs/>
          <w:lang w:val="en-GB"/>
        </w:rPr>
        <w:t>Journal of Contextual Behavioral Science</w:t>
      </w:r>
      <w:r w:rsidRPr="00B74DA9">
        <w:rPr>
          <w:rFonts w:cs="CMU Serif Roman"/>
          <w:lang w:val="en-GB"/>
        </w:rPr>
        <w:t xml:space="preserve">, </w:t>
      </w:r>
      <w:r w:rsidRPr="00B74DA9">
        <w:rPr>
          <w:rFonts w:cs="CMU Serif Roman"/>
          <w:i/>
          <w:iCs/>
          <w:lang w:val="en-GB"/>
        </w:rPr>
        <w:t>4</w:t>
      </w:r>
      <w:r w:rsidRPr="00B74DA9">
        <w:rPr>
          <w:rFonts w:cs="CMU Serif Roman"/>
          <w:lang w:val="en-GB"/>
        </w:rPr>
        <w:t>(3), 157–162. https://doi.org/10.1016/j.jcbs.2015.05.001</w:t>
      </w:r>
    </w:p>
    <w:p w14:paraId="3952CA83" w14:textId="77777777" w:rsidR="00B74DA9" w:rsidRPr="00B74DA9" w:rsidRDefault="00B74DA9" w:rsidP="00B74DA9">
      <w:pPr>
        <w:pStyle w:val="Bibliography"/>
        <w:rPr>
          <w:rFonts w:cs="CMU Serif Roman"/>
          <w:lang w:val="en-GB"/>
        </w:rPr>
      </w:pPr>
      <w:r w:rsidRPr="00B74DA9">
        <w:rPr>
          <w:rFonts w:cs="CMU Serif Roman"/>
          <w:lang w:val="en-GB"/>
        </w:rPr>
        <w:t xml:space="preserve">Loevinger, J. (1957). Objective Tests as Instruments of Psychological Theory. </w:t>
      </w:r>
      <w:r w:rsidRPr="00B74DA9">
        <w:rPr>
          <w:rFonts w:cs="CMU Serif Roman"/>
          <w:i/>
          <w:iCs/>
          <w:lang w:val="en-GB"/>
        </w:rPr>
        <w:t>Psychological Reports</w:t>
      </w:r>
      <w:r w:rsidRPr="00B74DA9">
        <w:rPr>
          <w:rFonts w:cs="CMU Serif Roman"/>
          <w:lang w:val="en-GB"/>
        </w:rPr>
        <w:t xml:space="preserve">, </w:t>
      </w:r>
      <w:r w:rsidRPr="00B74DA9">
        <w:rPr>
          <w:rFonts w:cs="CMU Serif Roman"/>
          <w:i/>
          <w:iCs/>
          <w:lang w:val="en-GB"/>
        </w:rPr>
        <w:t>3</w:t>
      </w:r>
      <w:r w:rsidRPr="00B74DA9">
        <w:rPr>
          <w:rFonts w:cs="CMU Serif Roman"/>
          <w:lang w:val="en-GB"/>
        </w:rPr>
        <w:t>(3), 635–694. https://doi.org/10.2466/pr0.1957.3.3.635</w:t>
      </w:r>
    </w:p>
    <w:p w14:paraId="382FE1C7" w14:textId="77777777" w:rsidR="00B74DA9" w:rsidRPr="00B74DA9" w:rsidRDefault="00B74DA9" w:rsidP="00B74DA9">
      <w:pPr>
        <w:pStyle w:val="Bibliography"/>
        <w:rPr>
          <w:rFonts w:cs="CMU Serif Roman"/>
          <w:lang w:val="en-GB"/>
        </w:rPr>
      </w:pPr>
      <w:r w:rsidRPr="00B74DA9">
        <w:rPr>
          <w:rFonts w:cs="CMU Serif Roman"/>
          <w:lang w:val="en-GB"/>
        </w:rPr>
        <w:t xml:space="preserve">Nicholson, E., &amp; Barnes-Holmes, D. (2012). Developing an implicit measure of disgust propensity and disgust sensitivity: Examining the role of implicit disgust propensity and sensitivity in obsessive-compulsive tendencies. </w:t>
      </w:r>
      <w:r w:rsidRPr="00B74DA9">
        <w:rPr>
          <w:rFonts w:cs="CMU Serif Roman"/>
          <w:i/>
          <w:iCs/>
          <w:lang w:val="en-GB"/>
        </w:rPr>
        <w:t>Journal of Behavior Therapy and Experimental Psychiatry</w:t>
      </w:r>
      <w:r w:rsidRPr="00B74DA9">
        <w:rPr>
          <w:rFonts w:cs="CMU Serif Roman"/>
          <w:lang w:val="en-GB"/>
        </w:rPr>
        <w:t xml:space="preserve">, </w:t>
      </w:r>
      <w:r w:rsidRPr="00B74DA9">
        <w:rPr>
          <w:rFonts w:cs="CMU Serif Roman"/>
          <w:i/>
          <w:iCs/>
          <w:lang w:val="en-GB"/>
        </w:rPr>
        <w:t>43</w:t>
      </w:r>
      <w:r w:rsidRPr="00B74DA9">
        <w:rPr>
          <w:rFonts w:cs="CMU Serif Roman"/>
          <w:lang w:val="en-GB"/>
        </w:rPr>
        <w:t>(3), 922–930. https://doi.org/10.1016/j.jbtep.2012.02.001</w:t>
      </w:r>
    </w:p>
    <w:p w14:paraId="1FF54F22" w14:textId="77777777" w:rsidR="00B74DA9" w:rsidRPr="00B74DA9" w:rsidRDefault="00B74DA9" w:rsidP="00B74DA9">
      <w:pPr>
        <w:pStyle w:val="Bibliography"/>
        <w:rPr>
          <w:rFonts w:cs="CMU Serif Roman"/>
          <w:lang w:val="en-GB"/>
        </w:rPr>
      </w:pPr>
      <w:r w:rsidRPr="00B74DA9">
        <w:rPr>
          <w:rFonts w:cs="CMU Serif Roman"/>
          <w:lang w:val="en-GB"/>
        </w:rPr>
        <w:t xml:space="preserve">Nosek, B. A., Bar-Anan, Y., Sriram, N., &amp; Greenwald, A. G. (2013). Understanding and using the Brief Implicit Association Test: Recommended scoring procedures. </w:t>
      </w:r>
      <w:r w:rsidRPr="00B74DA9">
        <w:rPr>
          <w:rFonts w:cs="CMU Serif Roman"/>
          <w:i/>
          <w:iCs/>
          <w:lang w:val="en-GB"/>
        </w:rPr>
        <w:t>Preprint</w:t>
      </w:r>
      <w:r w:rsidRPr="00B74DA9">
        <w:rPr>
          <w:rFonts w:cs="CMU Serif Roman"/>
          <w:lang w:val="en-GB"/>
        </w:rPr>
        <w:t>. http://ssrn.com/abstract=2196002</w:t>
      </w:r>
    </w:p>
    <w:p w14:paraId="20E99BE7" w14:textId="77777777" w:rsidR="00B74DA9" w:rsidRPr="00B74DA9" w:rsidRDefault="00B74DA9" w:rsidP="00B74DA9">
      <w:pPr>
        <w:pStyle w:val="Bibliography"/>
        <w:rPr>
          <w:rFonts w:cs="CMU Serif Roman"/>
          <w:lang w:val="en-GB"/>
        </w:rPr>
      </w:pPr>
      <w:r w:rsidRPr="00B74DA9">
        <w:rPr>
          <w:rFonts w:cs="CMU Serif Roman"/>
          <w:lang w:val="en-GB"/>
        </w:rPr>
        <w:t xml:space="preserve">Nosek, B. A., Hawkins, C. B., &amp; Frazier, R. S. (2011). Implicit social cognition: From measures to mechanisms. </w:t>
      </w:r>
      <w:r w:rsidRPr="00B74DA9">
        <w:rPr>
          <w:rFonts w:cs="CMU Serif Roman"/>
          <w:i/>
          <w:iCs/>
          <w:lang w:val="en-GB"/>
        </w:rPr>
        <w:t>Trends in Cognitive Sciences</w:t>
      </w:r>
      <w:r w:rsidRPr="00B74DA9">
        <w:rPr>
          <w:rFonts w:cs="CMU Serif Roman"/>
          <w:lang w:val="en-GB"/>
        </w:rPr>
        <w:t xml:space="preserve">, </w:t>
      </w:r>
      <w:r w:rsidRPr="00B74DA9">
        <w:rPr>
          <w:rFonts w:cs="CMU Serif Roman"/>
          <w:i/>
          <w:iCs/>
          <w:lang w:val="en-GB"/>
        </w:rPr>
        <w:t>15</w:t>
      </w:r>
      <w:r w:rsidRPr="00B74DA9">
        <w:rPr>
          <w:rFonts w:cs="CMU Serif Roman"/>
          <w:lang w:val="en-GB"/>
        </w:rPr>
        <w:t>(4), 152–159. https://doi.org/10.1016/j.tics.2011.01.005</w:t>
      </w:r>
    </w:p>
    <w:p w14:paraId="3D0EAA82" w14:textId="77777777" w:rsidR="00B74DA9" w:rsidRPr="00B74DA9" w:rsidRDefault="00B74DA9" w:rsidP="00B74DA9">
      <w:pPr>
        <w:pStyle w:val="Bibliography"/>
        <w:rPr>
          <w:rFonts w:cs="CMU Serif Roman"/>
          <w:lang w:val="en-GB"/>
        </w:rPr>
      </w:pPr>
      <w:r w:rsidRPr="00B74DA9">
        <w:rPr>
          <w:rFonts w:cs="CMU Serif Roman"/>
          <w:lang w:val="en-GB"/>
        </w:rPr>
        <w:t xml:space="preserve">Nunnally, J., &amp; Bernstein, I. (1994). </w:t>
      </w:r>
      <w:r w:rsidRPr="00B74DA9">
        <w:rPr>
          <w:rFonts w:cs="CMU Serif Roman"/>
          <w:i/>
          <w:iCs/>
          <w:lang w:val="en-GB"/>
        </w:rPr>
        <w:t>Psychometric Theory</w:t>
      </w:r>
      <w:r w:rsidRPr="00B74DA9">
        <w:rPr>
          <w:rFonts w:cs="CMU Serif Roman"/>
          <w:lang w:val="en-GB"/>
        </w:rPr>
        <w:t xml:space="preserve"> (3rd edition). McGraw-Hill.</w:t>
      </w:r>
    </w:p>
    <w:p w14:paraId="76B022E7" w14:textId="77777777" w:rsidR="00B74DA9" w:rsidRPr="00B74DA9" w:rsidRDefault="00B74DA9" w:rsidP="00B74DA9">
      <w:pPr>
        <w:pStyle w:val="Bibliography"/>
        <w:rPr>
          <w:rFonts w:cs="CMU Serif Roman"/>
          <w:lang w:val="en-GB"/>
        </w:rPr>
      </w:pPr>
      <w:r w:rsidRPr="00B74DA9">
        <w:rPr>
          <w:rFonts w:cs="CMU Serif Roman"/>
          <w:lang w:val="en-GB"/>
        </w:rPr>
        <w:t xml:space="preserve">Olkin, I., Dahabreh, I. J., &amp; Trikalinos, T. A. (2012). GOSH - a graphical display of study heterogeneity. </w:t>
      </w:r>
      <w:r w:rsidRPr="00B74DA9">
        <w:rPr>
          <w:rFonts w:cs="CMU Serif Roman"/>
          <w:i/>
          <w:iCs/>
          <w:lang w:val="en-GB"/>
        </w:rPr>
        <w:t>Research Synthesis Methods</w:t>
      </w:r>
      <w:r w:rsidRPr="00B74DA9">
        <w:rPr>
          <w:rFonts w:cs="CMU Serif Roman"/>
          <w:lang w:val="en-GB"/>
        </w:rPr>
        <w:t xml:space="preserve">, </w:t>
      </w:r>
      <w:r w:rsidRPr="00B74DA9">
        <w:rPr>
          <w:rFonts w:cs="CMU Serif Roman"/>
          <w:i/>
          <w:iCs/>
          <w:lang w:val="en-GB"/>
        </w:rPr>
        <w:t>3</w:t>
      </w:r>
      <w:r w:rsidRPr="00B74DA9">
        <w:rPr>
          <w:rFonts w:cs="CMU Serif Roman"/>
          <w:lang w:val="en-GB"/>
        </w:rPr>
        <w:t>(3), 214–223. https://doi.org/10.1002/jrsm.1053</w:t>
      </w:r>
    </w:p>
    <w:p w14:paraId="5E37E46A" w14:textId="77777777" w:rsidR="00B74DA9" w:rsidRPr="00B74DA9" w:rsidRDefault="00B74DA9" w:rsidP="00B74DA9">
      <w:pPr>
        <w:pStyle w:val="Bibliography"/>
        <w:rPr>
          <w:rFonts w:cs="CMU Serif Roman"/>
          <w:lang w:val="en-GB"/>
        </w:rPr>
      </w:pPr>
      <w:r w:rsidRPr="00B74DA9">
        <w:rPr>
          <w:rFonts w:cs="CMU Serif Roman"/>
          <w:lang w:val="en-GB"/>
        </w:rPr>
        <w:t xml:space="preserve">Parsons, S. (2018). </w:t>
      </w:r>
      <w:r w:rsidRPr="00B74DA9">
        <w:rPr>
          <w:rFonts w:cs="CMU Serif Roman"/>
          <w:i/>
          <w:iCs/>
          <w:lang w:val="en-GB"/>
        </w:rPr>
        <w:t>Visualising two approaches to explore reliability-power relationships</w:t>
      </w:r>
      <w:r w:rsidRPr="00B74DA9">
        <w:rPr>
          <w:rFonts w:cs="CMU Serif Roman"/>
          <w:lang w:val="en-GB"/>
        </w:rPr>
        <w:t>. https://doi.org/10.31234/osf.io/qh5mf</w:t>
      </w:r>
    </w:p>
    <w:p w14:paraId="214290F3" w14:textId="77777777" w:rsidR="00B74DA9" w:rsidRPr="00B74DA9" w:rsidRDefault="00B74DA9" w:rsidP="00B74DA9">
      <w:pPr>
        <w:pStyle w:val="Bibliography"/>
        <w:rPr>
          <w:rFonts w:cs="CMU Serif Roman"/>
          <w:lang w:val="en-GB"/>
        </w:rPr>
      </w:pPr>
      <w:r w:rsidRPr="00B74DA9">
        <w:rPr>
          <w:rFonts w:cs="CMU Serif Roman"/>
          <w:lang w:val="en-GB"/>
        </w:rPr>
        <w:t xml:space="preserve">Parsons, S., Kruijt, A.-W., &amp; Fox, E. (2019). Psychological Science Needs a Standard Practice of Reporting the Reliability of Cognitive-Behavioral Measurements. </w:t>
      </w:r>
      <w:r w:rsidRPr="00B74DA9">
        <w:rPr>
          <w:rFonts w:cs="CMU Serif Roman"/>
          <w:i/>
          <w:iCs/>
          <w:lang w:val="en-GB"/>
        </w:rPr>
        <w:t>Advances in Methods and Practices in Psychological Science</w:t>
      </w:r>
      <w:r w:rsidRPr="00B74DA9">
        <w:rPr>
          <w:rFonts w:cs="CMU Serif Roman"/>
          <w:lang w:val="en-GB"/>
        </w:rPr>
        <w:t xml:space="preserve">, </w:t>
      </w:r>
      <w:r w:rsidRPr="00B74DA9">
        <w:rPr>
          <w:rFonts w:cs="CMU Serif Roman"/>
          <w:i/>
          <w:iCs/>
          <w:lang w:val="en-GB"/>
        </w:rPr>
        <w:t>2</w:t>
      </w:r>
      <w:r w:rsidRPr="00B74DA9">
        <w:rPr>
          <w:rFonts w:cs="CMU Serif Roman"/>
          <w:lang w:val="en-GB"/>
        </w:rPr>
        <w:t>(4), 378–395. https://doi.org/10.1177/2515245919879695</w:t>
      </w:r>
    </w:p>
    <w:p w14:paraId="11BF76F9" w14:textId="77777777" w:rsidR="00B74DA9" w:rsidRPr="00B74DA9" w:rsidRDefault="00B74DA9" w:rsidP="00B74DA9">
      <w:pPr>
        <w:pStyle w:val="Bibliography"/>
        <w:rPr>
          <w:rFonts w:cs="CMU Serif Roman"/>
          <w:lang w:val="en-GB"/>
        </w:rPr>
      </w:pPr>
      <w:r w:rsidRPr="00B74DA9">
        <w:rPr>
          <w:rFonts w:cs="CMU Serif Roman"/>
          <w:lang w:val="en-GB"/>
        </w:rPr>
        <w:t xml:space="preserve">R Core Team. (2022). </w:t>
      </w:r>
      <w:r w:rsidRPr="00B74DA9">
        <w:rPr>
          <w:rFonts w:cs="CMU Serif Roman"/>
          <w:i/>
          <w:iCs/>
          <w:lang w:val="en-GB"/>
        </w:rPr>
        <w:t>R: A language and environment for statistical computing</w:t>
      </w:r>
      <w:r w:rsidRPr="00B74DA9">
        <w:rPr>
          <w:rFonts w:cs="CMU Serif Roman"/>
          <w:lang w:val="en-GB"/>
        </w:rPr>
        <w:t xml:space="preserve"> (4.2). R Foundation for Statistical Computing. https://www.R-project.org/</w:t>
      </w:r>
    </w:p>
    <w:p w14:paraId="7943E6E0" w14:textId="77777777" w:rsidR="00B74DA9" w:rsidRPr="00B74DA9" w:rsidRDefault="00B74DA9" w:rsidP="00B74DA9">
      <w:pPr>
        <w:pStyle w:val="Bibliography"/>
        <w:rPr>
          <w:rFonts w:cs="CMU Serif Roman"/>
          <w:lang w:val="en-GB"/>
        </w:rPr>
      </w:pPr>
      <w:r w:rsidRPr="00B74DA9">
        <w:rPr>
          <w:rFonts w:cs="CMU Serif Roman"/>
          <w:lang w:val="en-GB"/>
        </w:rPr>
        <w:t xml:space="preserve">Remue, J., De Houwer, J., Barnes-Holmes, D., Vanderhasselt, M. A., &amp; De Raedt, R. (2013). Self-esteem revisited: Performance on the implicit </w:t>
      </w:r>
      <w:r w:rsidRPr="00B74DA9">
        <w:rPr>
          <w:rFonts w:cs="CMU Serif Roman"/>
          <w:lang w:val="en-GB"/>
        </w:rPr>
        <w:lastRenderedPageBreak/>
        <w:t xml:space="preserve">relational assessment procedure as a measure of self-versus ideal self-related cognitions in dysphoria. </w:t>
      </w:r>
      <w:r w:rsidRPr="00B74DA9">
        <w:rPr>
          <w:rFonts w:cs="CMU Serif Roman"/>
          <w:i/>
          <w:iCs/>
          <w:lang w:val="en-GB"/>
        </w:rPr>
        <w:t>Cognition &amp; Emotion</w:t>
      </w:r>
      <w:r w:rsidRPr="00B74DA9">
        <w:rPr>
          <w:rFonts w:cs="CMU Serif Roman"/>
          <w:lang w:val="en-GB"/>
        </w:rPr>
        <w:t xml:space="preserve">, </w:t>
      </w:r>
      <w:r w:rsidRPr="00B74DA9">
        <w:rPr>
          <w:rFonts w:cs="CMU Serif Roman"/>
          <w:i/>
          <w:iCs/>
          <w:lang w:val="en-GB"/>
        </w:rPr>
        <w:t>27</w:t>
      </w:r>
      <w:r w:rsidRPr="00B74DA9">
        <w:rPr>
          <w:rFonts w:cs="CMU Serif Roman"/>
          <w:lang w:val="en-GB"/>
        </w:rPr>
        <w:t>(8), 1441–1449. https://doi.org/10.1080/02699931.2013.786681</w:t>
      </w:r>
    </w:p>
    <w:p w14:paraId="3CFD16F6" w14:textId="77777777" w:rsidR="00B74DA9" w:rsidRPr="00B74DA9" w:rsidRDefault="00B74DA9" w:rsidP="00B74DA9">
      <w:pPr>
        <w:pStyle w:val="Bibliography"/>
        <w:rPr>
          <w:rFonts w:cs="CMU Serif Roman"/>
          <w:lang w:val="en-GB"/>
        </w:rPr>
      </w:pPr>
      <w:r w:rsidRPr="00B74DA9">
        <w:rPr>
          <w:rFonts w:cs="CMU Serif Roman"/>
          <w:lang w:val="en-GB"/>
        </w:rPr>
        <w:t xml:space="preserve">Remue, J., Hughes, S., De Houwer, J., &amp; De Raedt, R. (2014). To Be or Want to Be: Disentangling the Role of Actual versus Ideal Self in Implicit Self-Esteem. </w:t>
      </w:r>
      <w:r w:rsidRPr="00B74DA9">
        <w:rPr>
          <w:rFonts w:cs="CMU Serif Roman"/>
          <w:i/>
          <w:iCs/>
          <w:lang w:val="en-GB"/>
        </w:rPr>
        <w:t>PLoS ONE</w:t>
      </w:r>
      <w:r w:rsidRPr="00B74DA9">
        <w:rPr>
          <w:rFonts w:cs="CMU Serif Roman"/>
          <w:lang w:val="en-GB"/>
        </w:rPr>
        <w:t xml:space="preserve">, </w:t>
      </w:r>
      <w:r w:rsidRPr="00B74DA9">
        <w:rPr>
          <w:rFonts w:cs="CMU Serif Roman"/>
          <w:i/>
          <w:iCs/>
          <w:lang w:val="en-GB"/>
        </w:rPr>
        <w:t>9</w:t>
      </w:r>
      <w:r w:rsidRPr="00B74DA9">
        <w:rPr>
          <w:rFonts w:cs="CMU Serif Roman"/>
          <w:lang w:val="en-GB"/>
        </w:rPr>
        <w:t>(9), e108837. https://doi.org/10.1371/journal.pone.0108837</w:t>
      </w:r>
    </w:p>
    <w:p w14:paraId="5466B14F" w14:textId="77777777" w:rsidR="00B74DA9" w:rsidRPr="00B74DA9" w:rsidRDefault="00B74DA9" w:rsidP="00B74DA9">
      <w:pPr>
        <w:pStyle w:val="Bibliography"/>
        <w:rPr>
          <w:rFonts w:cs="CMU Serif Roman"/>
          <w:lang w:val="en-GB"/>
        </w:rPr>
      </w:pPr>
      <w:r w:rsidRPr="00B74DA9">
        <w:rPr>
          <w:rFonts w:cs="CMU Serif Roman"/>
          <w:lang w:val="en-GB"/>
        </w:rPr>
        <w:t xml:space="preserve">Revelle, W. (2016). </w:t>
      </w:r>
      <w:r w:rsidRPr="00B74DA9">
        <w:rPr>
          <w:rFonts w:cs="CMU Serif Roman"/>
          <w:i/>
          <w:iCs/>
          <w:lang w:val="en-GB"/>
        </w:rPr>
        <w:t>psych: Procedures for Psychological, Psychometric, and Personality Research</w:t>
      </w:r>
      <w:r w:rsidRPr="00B74DA9">
        <w:rPr>
          <w:rFonts w:cs="CMU Serif Roman"/>
          <w:lang w:val="en-GB"/>
        </w:rPr>
        <w:t>. Northwestern University. http://CRAN.R-project.org/package=psych</w:t>
      </w:r>
    </w:p>
    <w:p w14:paraId="02AD0AA8" w14:textId="77777777" w:rsidR="00B74DA9" w:rsidRPr="00B74DA9" w:rsidRDefault="00B74DA9" w:rsidP="00B74DA9">
      <w:pPr>
        <w:pStyle w:val="Bibliography"/>
        <w:rPr>
          <w:rFonts w:cs="CMU Serif Roman"/>
          <w:lang w:val="en-GB"/>
        </w:rPr>
      </w:pPr>
      <w:r w:rsidRPr="00B74DA9">
        <w:rPr>
          <w:rFonts w:cs="CMU Serif Roman"/>
          <w:lang w:val="en-GB"/>
        </w:rPr>
        <w:t xml:space="preserve">Ruscio, J. (2008). A probability-based measure of effect size: Robustness to base rates and other factors. </w:t>
      </w:r>
      <w:r w:rsidRPr="00B74DA9">
        <w:rPr>
          <w:rFonts w:cs="CMU Serif Roman"/>
          <w:i/>
          <w:iCs/>
          <w:lang w:val="en-GB"/>
        </w:rPr>
        <w:t>Psychological Methods</w:t>
      </w:r>
      <w:r w:rsidRPr="00B74DA9">
        <w:rPr>
          <w:rFonts w:cs="CMU Serif Roman"/>
          <w:lang w:val="en-GB"/>
        </w:rPr>
        <w:t xml:space="preserve">, </w:t>
      </w:r>
      <w:r w:rsidRPr="00B74DA9">
        <w:rPr>
          <w:rFonts w:cs="CMU Serif Roman"/>
          <w:i/>
          <w:iCs/>
          <w:lang w:val="en-GB"/>
        </w:rPr>
        <w:t>13</w:t>
      </w:r>
      <w:r w:rsidRPr="00B74DA9">
        <w:rPr>
          <w:rFonts w:cs="CMU Serif Roman"/>
          <w:lang w:val="en-GB"/>
        </w:rPr>
        <w:t>(1), 19–30. https://doi.org/10.1037/1082-989X.13.1.19</w:t>
      </w:r>
    </w:p>
    <w:p w14:paraId="437E722C" w14:textId="77777777" w:rsidR="00B74DA9" w:rsidRPr="00B74DA9" w:rsidRDefault="00B74DA9" w:rsidP="00B74DA9">
      <w:pPr>
        <w:pStyle w:val="Bibliography"/>
        <w:rPr>
          <w:rFonts w:cs="CMU Serif Roman"/>
          <w:lang w:val="en-GB"/>
        </w:rPr>
      </w:pPr>
      <w:r w:rsidRPr="00B74DA9">
        <w:rPr>
          <w:rFonts w:cs="CMU Serif Roman"/>
          <w:lang w:val="en-GB"/>
        </w:rPr>
        <w:t xml:space="preserve">Ruscio, J. (2019). </w:t>
      </w:r>
      <w:r w:rsidRPr="00B74DA9">
        <w:rPr>
          <w:rFonts w:cs="CMU Serif Roman"/>
          <w:i/>
          <w:iCs/>
          <w:lang w:val="en-GB"/>
        </w:rPr>
        <w:t>RProbSup: Calculates Probability of Superiority</w:t>
      </w:r>
      <w:r w:rsidRPr="00B74DA9">
        <w:rPr>
          <w:rFonts w:cs="CMU Serif Roman"/>
          <w:lang w:val="en-GB"/>
        </w:rPr>
        <w:t xml:space="preserve"> (2.1). https://CRAN.R-project.org/package=RProbSup</w:t>
      </w:r>
    </w:p>
    <w:p w14:paraId="64EEE318" w14:textId="77777777" w:rsidR="00B74DA9" w:rsidRPr="00B74DA9" w:rsidRDefault="00B74DA9" w:rsidP="00B74DA9">
      <w:pPr>
        <w:pStyle w:val="Bibliography"/>
        <w:rPr>
          <w:rFonts w:cs="CMU Serif Roman"/>
          <w:lang w:val="en-GB"/>
        </w:rPr>
      </w:pPr>
      <w:r w:rsidRPr="00B74DA9">
        <w:rPr>
          <w:rFonts w:cs="CMU Serif Roman"/>
          <w:lang w:val="en-GB"/>
        </w:rPr>
        <w:t xml:space="preserve">Shrout, P. E., &amp; Fleiss, J. L. (1979). Intraclass correlations: Uses in assessing rater reliability. </w:t>
      </w:r>
      <w:r w:rsidRPr="00B74DA9">
        <w:rPr>
          <w:rFonts w:cs="CMU Serif Roman"/>
          <w:i/>
          <w:iCs/>
          <w:lang w:val="en-GB"/>
        </w:rPr>
        <w:t>Psychological Bulletin</w:t>
      </w:r>
      <w:r w:rsidRPr="00B74DA9">
        <w:rPr>
          <w:rFonts w:cs="CMU Serif Roman"/>
          <w:lang w:val="en-GB"/>
        </w:rPr>
        <w:t xml:space="preserve">, </w:t>
      </w:r>
      <w:r w:rsidRPr="00B74DA9">
        <w:rPr>
          <w:rFonts w:cs="CMU Serif Roman"/>
          <w:i/>
          <w:iCs/>
          <w:lang w:val="en-GB"/>
        </w:rPr>
        <w:t>86</w:t>
      </w:r>
      <w:r w:rsidRPr="00B74DA9">
        <w:rPr>
          <w:rFonts w:cs="CMU Serif Roman"/>
          <w:lang w:val="en-GB"/>
        </w:rPr>
        <w:t>(2), 420.</w:t>
      </w:r>
    </w:p>
    <w:p w14:paraId="3B8AE9C8" w14:textId="77777777" w:rsidR="00B74DA9" w:rsidRPr="00B74DA9" w:rsidRDefault="00B74DA9" w:rsidP="00B74DA9">
      <w:pPr>
        <w:pStyle w:val="Bibliography"/>
        <w:rPr>
          <w:rFonts w:cs="CMU Serif Roman"/>
          <w:lang w:val="en-GB"/>
        </w:rPr>
      </w:pPr>
      <w:r w:rsidRPr="00B74DA9">
        <w:rPr>
          <w:rFonts w:cs="CMU Serif Roman"/>
          <w:lang w:val="en-GB"/>
        </w:rPr>
        <w:t xml:space="preserve">Vahey, N. A., Nicholson, E., &amp; Barnes-Holmes, D. (2015). A meta-analysis of criterion effects for the Implicit Relational Assessment Procedure (IRAP) in the clinical domain. </w:t>
      </w:r>
      <w:r w:rsidRPr="00B74DA9">
        <w:rPr>
          <w:rFonts w:cs="CMU Serif Roman"/>
          <w:i/>
          <w:iCs/>
          <w:lang w:val="en-GB"/>
        </w:rPr>
        <w:t>Journal of Behavior Therapy and Experimental Psychiatry</w:t>
      </w:r>
      <w:r w:rsidRPr="00B74DA9">
        <w:rPr>
          <w:rFonts w:cs="CMU Serif Roman"/>
          <w:lang w:val="en-GB"/>
        </w:rPr>
        <w:t xml:space="preserve">, </w:t>
      </w:r>
      <w:r w:rsidRPr="00B74DA9">
        <w:rPr>
          <w:rFonts w:cs="CMU Serif Roman"/>
          <w:i/>
          <w:iCs/>
          <w:lang w:val="en-GB"/>
        </w:rPr>
        <w:t>48</w:t>
      </w:r>
      <w:r w:rsidRPr="00B74DA9">
        <w:rPr>
          <w:rFonts w:cs="CMU Serif Roman"/>
          <w:lang w:val="en-GB"/>
        </w:rPr>
        <w:t>, 59–65. https://doi.org/10.1016/j.jbtep.2015.01.004</w:t>
      </w:r>
    </w:p>
    <w:p w14:paraId="5B37843B" w14:textId="77777777" w:rsidR="00B74DA9" w:rsidRPr="00B74DA9" w:rsidRDefault="00B74DA9" w:rsidP="00B74DA9">
      <w:pPr>
        <w:pStyle w:val="Bibliography"/>
        <w:rPr>
          <w:rFonts w:cs="CMU Serif Roman"/>
          <w:lang w:val="en-GB"/>
        </w:rPr>
      </w:pPr>
      <w:r w:rsidRPr="00B74DA9">
        <w:rPr>
          <w:rFonts w:cs="CMU Serif Roman"/>
          <w:lang w:val="en-GB"/>
        </w:rPr>
        <w:t xml:space="preserve">Viechtbauer, W. (2010). Conducting Meta-Analyses in R with the metafor Package. </w:t>
      </w:r>
      <w:r w:rsidRPr="00B74DA9">
        <w:rPr>
          <w:rFonts w:cs="CMU Serif Roman"/>
          <w:i/>
          <w:iCs/>
          <w:lang w:val="en-GB"/>
        </w:rPr>
        <w:t>Journal of Statistical Software</w:t>
      </w:r>
      <w:r w:rsidRPr="00B74DA9">
        <w:rPr>
          <w:rFonts w:cs="CMU Serif Roman"/>
          <w:lang w:val="en-GB"/>
        </w:rPr>
        <w:t xml:space="preserve">, </w:t>
      </w:r>
      <w:r w:rsidRPr="00B74DA9">
        <w:rPr>
          <w:rFonts w:cs="CMU Serif Roman"/>
          <w:i/>
          <w:iCs/>
          <w:lang w:val="en-GB"/>
        </w:rPr>
        <w:t>36</w:t>
      </w:r>
      <w:r w:rsidRPr="00B74DA9">
        <w:rPr>
          <w:rFonts w:cs="CMU Serif Roman"/>
          <w:lang w:val="en-GB"/>
        </w:rPr>
        <w:t>(3). https://doi.org/10.18637/jss.v036.i03</w:t>
      </w:r>
    </w:p>
    <w:p w14:paraId="24E351E9" w14:textId="451D7400" w:rsidR="00E01432" w:rsidRDefault="00AD1F7D" w:rsidP="004B5A7D">
      <w:pPr>
        <w:ind w:left="360" w:hanging="360"/>
        <w:jc w:val="left"/>
        <w:sectPr w:rsidR="00E01432" w:rsidSect="00E01432">
          <w:type w:val="continuous"/>
          <w:pgSz w:w="11900" w:h="16840"/>
          <w:pgMar w:top="1440" w:right="1440" w:bottom="1440" w:left="1440" w:header="708" w:footer="708" w:gutter="0"/>
          <w:cols w:num="2" w:space="340"/>
          <w:docGrid w:linePitch="360"/>
        </w:sectPr>
      </w:pPr>
      <w:r>
        <w:fldChar w:fldCharType="end"/>
      </w:r>
    </w:p>
    <w:p w14:paraId="3FCA1503" w14:textId="77777777" w:rsidR="00EE78FA" w:rsidRDefault="00EE78FA" w:rsidP="004B5A7D">
      <w:pPr>
        <w:ind w:left="360" w:hanging="360"/>
        <w:jc w:val="left"/>
      </w:pPr>
    </w:p>
    <w:sectPr w:rsidR="00EE78FA" w:rsidSect="00E01432">
      <w:type w:val="continuous"/>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817BC" w14:textId="77777777" w:rsidR="00303EDB" w:rsidRDefault="00303EDB" w:rsidP="003158CF">
      <w:r>
        <w:separator/>
      </w:r>
    </w:p>
  </w:endnote>
  <w:endnote w:type="continuationSeparator" w:id="0">
    <w:p w14:paraId="02B5C499" w14:textId="77777777" w:rsidR="00303EDB" w:rsidRDefault="00303EDB" w:rsidP="00315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MU Serif Roman">
    <w:panose1 w:val="020B0604020202020204"/>
    <w:charset w:val="00"/>
    <w:family w:val="auto"/>
    <w:pitch w:val="variable"/>
    <w:sig w:usb0="E10002FF" w:usb1="5201E9EB" w:usb2="02020004"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Monaco">
    <w:panose1 w:val="00000000000000000000"/>
    <w:charset w:val="4D"/>
    <w:family w:val="auto"/>
    <w:pitch w:val="variable"/>
    <w:sig w:usb0="A00002FF" w:usb1="500039FB"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51878865"/>
      <w:docPartObj>
        <w:docPartGallery w:val="Page Numbers (Bottom of Page)"/>
        <w:docPartUnique/>
      </w:docPartObj>
    </w:sdtPr>
    <w:sdtContent>
      <w:p w14:paraId="5F23D2DC"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5D354F" w14:textId="77777777" w:rsidR="003158CF" w:rsidRDefault="00315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5837084"/>
      <w:docPartObj>
        <w:docPartGallery w:val="Page Numbers (Bottom of Page)"/>
        <w:docPartUnique/>
      </w:docPartObj>
    </w:sdtPr>
    <w:sdtContent>
      <w:p w14:paraId="21B65CC6" w14:textId="77777777" w:rsidR="003158CF" w:rsidRDefault="003158CF" w:rsidP="002F384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6C11D36C" w14:textId="77777777" w:rsidR="003158CF" w:rsidRDefault="00315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CE9E2" w14:textId="77777777" w:rsidR="00303EDB" w:rsidRDefault="00303EDB" w:rsidP="003158CF">
      <w:r>
        <w:separator/>
      </w:r>
    </w:p>
  </w:footnote>
  <w:footnote w:type="continuationSeparator" w:id="0">
    <w:p w14:paraId="312FABFB" w14:textId="77777777" w:rsidR="00303EDB" w:rsidRDefault="00303EDB" w:rsidP="003158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16cid:durableId="1738017563">
    <w:abstractNumId w:val="9"/>
  </w:num>
  <w:num w:numId="2" w16cid:durableId="1130124424">
    <w:abstractNumId w:val="7"/>
  </w:num>
  <w:num w:numId="3" w16cid:durableId="1745183154">
    <w:abstractNumId w:val="6"/>
  </w:num>
  <w:num w:numId="4" w16cid:durableId="111218876">
    <w:abstractNumId w:val="5"/>
  </w:num>
  <w:num w:numId="5" w16cid:durableId="284700376">
    <w:abstractNumId w:val="4"/>
  </w:num>
  <w:num w:numId="6" w16cid:durableId="1009797126">
    <w:abstractNumId w:val="8"/>
  </w:num>
  <w:num w:numId="7" w16cid:durableId="901333689">
    <w:abstractNumId w:val="3"/>
  </w:num>
  <w:num w:numId="8" w16cid:durableId="619990755">
    <w:abstractNumId w:val="2"/>
  </w:num>
  <w:num w:numId="9" w16cid:durableId="1968120897">
    <w:abstractNumId w:val="1"/>
  </w:num>
  <w:num w:numId="10" w16cid:durableId="612782803">
    <w:abstractNumId w:val="0"/>
  </w:num>
  <w:num w:numId="11" w16cid:durableId="1710453825">
    <w:abstractNumId w:val="9"/>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F7D"/>
    <w:rsid w:val="000569D5"/>
    <w:rsid w:val="000A673D"/>
    <w:rsid w:val="000C25EC"/>
    <w:rsid w:val="000F702E"/>
    <w:rsid w:val="000F7CCD"/>
    <w:rsid w:val="00104399"/>
    <w:rsid w:val="001261C9"/>
    <w:rsid w:val="00127434"/>
    <w:rsid w:val="00161E1F"/>
    <w:rsid w:val="00183D0A"/>
    <w:rsid w:val="00192F5F"/>
    <w:rsid w:val="001B0EAC"/>
    <w:rsid w:val="001B2D17"/>
    <w:rsid w:val="001E0E75"/>
    <w:rsid w:val="00222865"/>
    <w:rsid w:val="00233C8A"/>
    <w:rsid w:val="00244AE6"/>
    <w:rsid w:val="00260350"/>
    <w:rsid w:val="002A24F5"/>
    <w:rsid w:val="002C2E48"/>
    <w:rsid w:val="00303EDB"/>
    <w:rsid w:val="003158CF"/>
    <w:rsid w:val="00334440"/>
    <w:rsid w:val="003A67F3"/>
    <w:rsid w:val="003D5FD0"/>
    <w:rsid w:val="003F3FED"/>
    <w:rsid w:val="003F426C"/>
    <w:rsid w:val="00434862"/>
    <w:rsid w:val="00436EAB"/>
    <w:rsid w:val="00464981"/>
    <w:rsid w:val="004725D9"/>
    <w:rsid w:val="004862D6"/>
    <w:rsid w:val="004A697D"/>
    <w:rsid w:val="004B3262"/>
    <w:rsid w:val="004B5A7D"/>
    <w:rsid w:val="004C5329"/>
    <w:rsid w:val="004D394D"/>
    <w:rsid w:val="004D536C"/>
    <w:rsid w:val="004F6EC8"/>
    <w:rsid w:val="005364CC"/>
    <w:rsid w:val="00547CAE"/>
    <w:rsid w:val="005A5932"/>
    <w:rsid w:val="005C2CDE"/>
    <w:rsid w:val="005D1886"/>
    <w:rsid w:val="0060353C"/>
    <w:rsid w:val="00613F4B"/>
    <w:rsid w:val="00616CAA"/>
    <w:rsid w:val="00624641"/>
    <w:rsid w:val="00630DDD"/>
    <w:rsid w:val="006331E7"/>
    <w:rsid w:val="006437F6"/>
    <w:rsid w:val="00646B65"/>
    <w:rsid w:val="006513D8"/>
    <w:rsid w:val="006B5975"/>
    <w:rsid w:val="006C06BA"/>
    <w:rsid w:val="006E0600"/>
    <w:rsid w:val="006E4F2D"/>
    <w:rsid w:val="006F43B2"/>
    <w:rsid w:val="00716DBE"/>
    <w:rsid w:val="00721BE3"/>
    <w:rsid w:val="00742143"/>
    <w:rsid w:val="00773915"/>
    <w:rsid w:val="007906FB"/>
    <w:rsid w:val="00792A28"/>
    <w:rsid w:val="00794EF6"/>
    <w:rsid w:val="007B5438"/>
    <w:rsid w:val="007D7B55"/>
    <w:rsid w:val="007F282E"/>
    <w:rsid w:val="008018A7"/>
    <w:rsid w:val="00822F4D"/>
    <w:rsid w:val="008A7F54"/>
    <w:rsid w:val="008B54AC"/>
    <w:rsid w:val="00937C28"/>
    <w:rsid w:val="009A5831"/>
    <w:rsid w:val="009B13F9"/>
    <w:rsid w:val="009D6594"/>
    <w:rsid w:val="009E6E87"/>
    <w:rsid w:val="009F6857"/>
    <w:rsid w:val="00A1364D"/>
    <w:rsid w:val="00A153C1"/>
    <w:rsid w:val="00A54572"/>
    <w:rsid w:val="00AD04DF"/>
    <w:rsid w:val="00AD1F7D"/>
    <w:rsid w:val="00AF1F8E"/>
    <w:rsid w:val="00B13B55"/>
    <w:rsid w:val="00B44E27"/>
    <w:rsid w:val="00B61118"/>
    <w:rsid w:val="00B74DA9"/>
    <w:rsid w:val="00B85D8A"/>
    <w:rsid w:val="00BA4520"/>
    <w:rsid w:val="00BD6BDD"/>
    <w:rsid w:val="00BE078C"/>
    <w:rsid w:val="00BF2102"/>
    <w:rsid w:val="00BF3317"/>
    <w:rsid w:val="00C109E5"/>
    <w:rsid w:val="00C36EC4"/>
    <w:rsid w:val="00C53DC6"/>
    <w:rsid w:val="00C5516C"/>
    <w:rsid w:val="00C55371"/>
    <w:rsid w:val="00C618CA"/>
    <w:rsid w:val="00C92F9C"/>
    <w:rsid w:val="00CB731B"/>
    <w:rsid w:val="00CD0213"/>
    <w:rsid w:val="00CE2DC2"/>
    <w:rsid w:val="00CF589F"/>
    <w:rsid w:val="00D212CD"/>
    <w:rsid w:val="00DF0DF9"/>
    <w:rsid w:val="00E01432"/>
    <w:rsid w:val="00E040A8"/>
    <w:rsid w:val="00E659A7"/>
    <w:rsid w:val="00E961B1"/>
    <w:rsid w:val="00ED4CEC"/>
    <w:rsid w:val="00EE78FA"/>
    <w:rsid w:val="00EF2252"/>
    <w:rsid w:val="00F0498C"/>
    <w:rsid w:val="00F53C8E"/>
    <w:rsid w:val="00F7773F"/>
    <w:rsid w:val="00F879F4"/>
    <w:rsid w:val="00FA4F60"/>
    <w:rsid w:val="00FA7AF0"/>
    <w:rsid w:val="00FD0D53"/>
  </w:rsids>
  <m:mathPr>
    <m:mathFont m:val="Cambria Math"/>
    <m:brkBin m:val="before"/>
    <m:brkBinSub m:val="--"/>
    <m:smallFrac m:val="0"/>
    <m:dispDef/>
    <m:lMargin m:val="0"/>
    <m:rMargin m:val="0"/>
    <m:defJc m:val="centerGroup"/>
    <m:wrapIndent m:val="1440"/>
    <m:intLim m:val="subSup"/>
    <m:naryLim m:val="undOvr"/>
  </m:mathPr>
  <w:themeFontLang w:val="en-I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32BBFC"/>
  <w15:chartTrackingRefBased/>
  <w15:docId w15:val="{040F1D0F-1511-8F4B-8680-2332517BD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E48"/>
    <w:pPr>
      <w:ind w:firstLine="360"/>
      <w:jc w:val="both"/>
    </w:pPr>
    <w:rPr>
      <w:rFonts w:ascii="CMU Serif Roman" w:eastAsiaTheme="minorEastAsia" w:hAnsi="CMU Serif Roman"/>
      <w:kern w:val="24"/>
      <w:sz w:val="18"/>
      <w:szCs w:val="18"/>
      <w:lang w:val="en-US" w:eastAsia="ja-JP"/>
    </w:rPr>
  </w:style>
  <w:style w:type="paragraph" w:styleId="Heading1">
    <w:name w:val="heading 1"/>
    <w:basedOn w:val="Normal"/>
    <w:next w:val="Normal"/>
    <w:link w:val="Heading1Char"/>
    <w:uiPriority w:val="3"/>
    <w:qFormat/>
    <w:rsid w:val="00AD1F7D"/>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AD1F7D"/>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AD1F7D"/>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AD1F7D"/>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rsid w:val="00AD1F7D"/>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AD1F7D"/>
    <w:pPr>
      <w:keepNext/>
      <w:keepLines/>
      <w:spacing w:before="40"/>
      <w:ind w:firstLine="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qFormat/>
    <w:rsid w:val="00AD1F7D"/>
    <w:pPr>
      <w:keepNext/>
      <w:keepLines/>
      <w:spacing w:before="40"/>
      <w:ind w:firstLine="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qFormat/>
    <w:rsid w:val="00AD1F7D"/>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rsid w:val="00AD1F7D"/>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AD1F7D"/>
    <w:rPr>
      <w:rFonts w:ascii="CMU Serif Roman" w:eastAsiaTheme="majorEastAsia" w:hAnsi="CMU Serif Roman" w:cstheme="majorBidi"/>
      <w:b/>
      <w:bCs/>
      <w:kern w:val="24"/>
      <w:lang w:val="en-US" w:eastAsia="ja-JP"/>
    </w:rPr>
  </w:style>
  <w:style w:type="character" w:customStyle="1" w:styleId="Heading2Char">
    <w:name w:val="Heading 2 Char"/>
    <w:basedOn w:val="DefaultParagraphFont"/>
    <w:link w:val="Heading2"/>
    <w:uiPriority w:val="3"/>
    <w:rsid w:val="00AD1F7D"/>
    <w:rPr>
      <w:rFonts w:ascii="CMU Serif Roman" w:eastAsiaTheme="majorEastAsia" w:hAnsi="CMU Serif Roman" w:cstheme="majorBidi"/>
      <w:b/>
      <w:bCs/>
      <w:kern w:val="24"/>
      <w:lang w:val="en-US" w:eastAsia="ja-JP"/>
    </w:rPr>
  </w:style>
  <w:style w:type="character" w:customStyle="1" w:styleId="Heading3Char">
    <w:name w:val="Heading 3 Char"/>
    <w:basedOn w:val="DefaultParagraphFont"/>
    <w:link w:val="Heading3"/>
    <w:uiPriority w:val="3"/>
    <w:rsid w:val="00AD1F7D"/>
    <w:rPr>
      <w:rFonts w:ascii="CMU Serif Roman" w:eastAsiaTheme="majorEastAsia" w:hAnsi="CMU Serif Roman" w:cstheme="majorBidi"/>
      <w:b/>
      <w:bCs/>
      <w:kern w:val="24"/>
      <w:lang w:val="en-US" w:eastAsia="ja-JP"/>
    </w:rPr>
  </w:style>
  <w:style w:type="character" w:customStyle="1" w:styleId="Heading4Char">
    <w:name w:val="Heading 4 Char"/>
    <w:basedOn w:val="DefaultParagraphFont"/>
    <w:link w:val="Heading4"/>
    <w:uiPriority w:val="3"/>
    <w:rsid w:val="00AD1F7D"/>
    <w:rPr>
      <w:rFonts w:ascii="CMU Serif Roman" w:eastAsiaTheme="majorEastAsia" w:hAnsi="CMU Serif Roman" w:cstheme="majorBidi"/>
      <w:b/>
      <w:bCs/>
      <w:i/>
      <w:iCs/>
      <w:kern w:val="24"/>
      <w:lang w:val="en-US" w:eastAsia="ja-JP"/>
    </w:rPr>
  </w:style>
  <w:style w:type="character" w:customStyle="1" w:styleId="Heading5Char">
    <w:name w:val="Heading 5 Char"/>
    <w:basedOn w:val="DefaultParagraphFont"/>
    <w:link w:val="Heading5"/>
    <w:uiPriority w:val="3"/>
    <w:rsid w:val="00AD1F7D"/>
    <w:rPr>
      <w:rFonts w:asciiTheme="majorHAnsi" w:eastAsiaTheme="majorEastAsia" w:hAnsiTheme="majorHAnsi" w:cstheme="majorBidi"/>
      <w:i/>
      <w:iCs/>
      <w:kern w:val="24"/>
      <w:lang w:val="en-US" w:eastAsia="ja-JP"/>
    </w:rPr>
  </w:style>
  <w:style w:type="character" w:customStyle="1" w:styleId="Heading6Char">
    <w:name w:val="Heading 6 Char"/>
    <w:basedOn w:val="DefaultParagraphFont"/>
    <w:link w:val="Heading6"/>
    <w:uiPriority w:val="9"/>
    <w:semiHidden/>
    <w:rsid w:val="00AD1F7D"/>
    <w:rPr>
      <w:rFonts w:asciiTheme="majorHAnsi" w:eastAsiaTheme="majorEastAsia" w:hAnsiTheme="majorHAnsi" w:cstheme="majorBidi"/>
      <w:color w:val="1F3763" w:themeColor="accent1" w:themeShade="7F"/>
      <w:kern w:val="24"/>
      <w:lang w:val="en-US" w:eastAsia="ja-JP"/>
    </w:rPr>
  </w:style>
  <w:style w:type="character" w:customStyle="1" w:styleId="Heading7Char">
    <w:name w:val="Heading 7 Char"/>
    <w:basedOn w:val="DefaultParagraphFont"/>
    <w:link w:val="Heading7"/>
    <w:uiPriority w:val="9"/>
    <w:semiHidden/>
    <w:rsid w:val="00AD1F7D"/>
    <w:rPr>
      <w:rFonts w:asciiTheme="majorHAnsi" w:eastAsiaTheme="majorEastAsia" w:hAnsiTheme="majorHAnsi" w:cstheme="majorBidi"/>
      <w:i/>
      <w:iCs/>
      <w:color w:val="1F3763" w:themeColor="accent1" w:themeShade="7F"/>
      <w:kern w:val="24"/>
      <w:lang w:val="en-US" w:eastAsia="ja-JP"/>
    </w:rPr>
  </w:style>
  <w:style w:type="character" w:customStyle="1" w:styleId="Heading8Char">
    <w:name w:val="Heading 8 Char"/>
    <w:basedOn w:val="DefaultParagraphFont"/>
    <w:link w:val="Heading8"/>
    <w:uiPriority w:val="9"/>
    <w:semiHidden/>
    <w:rsid w:val="00AD1F7D"/>
    <w:rPr>
      <w:rFonts w:asciiTheme="majorHAnsi" w:eastAsiaTheme="majorEastAsia" w:hAnsiTheme="majorHAnsi" w:cstheme="majorBidi"/>
      <w:color w:val="272727" w:themeColor="text1" w:themeTint="D8"/>
      <w:kern w:val="24"/>
      <w:sz w:val="21"/>
      <w:szCs w:val="21"/>
      <w:lang w:val="en-US" w:eastAsia="ja-JP"/>
    </w:rPr>
  </w:style>
  <w:style w:type="character" w:customStyle="1" w:styleId="Heading9Char">
    <w:name w:val="Heading 9 Char"/>
    <w:basedOn w:val="DefaultParagraphFont"/>
    <w:link w:val="Heading9"/>
    <w:uiPriority w:val="9"/>
    <w:semiHidden/>
    <w:rsid w:val="00AD1F7D"/>
    <w:rPr>
      <w:rFonts w:asciiTheme="majorHAnsi" w:eastAsiaTheme="majorEastAsia" w:hAnsiTheme="majorHAnsi" w:cstheme="majorBidi"/>
      <w:i/>
      <w:iCs/>
      <w:color w:val="272727" w:themeColor="text1" w:themeTint="D8"/>
      <w:kern w:val="24"/>
      <w:sz w:val="21"/>
      <w:szCs w:val="21"/>
      <w:lang w:val="en-US" w:eastAsia="ja-JP"/>
    </w:rPr>
  </w:style>
  <w:style w:type="paragraph" w:customStyle="1" w:styleId="SectionTitle">
    <w:name w:val="Section Title"/>
    <w:basedOn w:val="Normal"/>
    <w:next w:val="Normal"/>
    <w:uiPriority w:val="2"/>
    <w:qFormat/>
    <w:rsid w:val="00AD1F7D"/>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rsid w:val="00AD1F7D"/>
    <w:pPr>
      <w:ind w:firstLine="0"/>
    </w:pPr>
  </w:style>
  <w:style w:type="character" w:customStyle="1" w:styleId="HeaderChar">
    <w:name w:val="Header Char"/>
    <w:basedOn w:val="DefaultParagraphFont"/>
    <w:link w:val="Header"/>
    <w:uiPriority w:val="99"/>
    <w:rsid w:val="00AD1F7D"/>
    <w:rPr>
      <w:rFonts w:ascii="CMU Serif Roman" w:eastAsiaTheme="minorEastAsia" w:hAnsi="CMU Serif Roman"/>
      <w:kern w:val="24"/>
      <w:lang w:val="en-US" w:eastAsia="ja-JP"/>
    </w:rPr>
  </w:style>
  <w:style w:type="character" w:styleId="Strong">
    <w:name w:val="Strong"/>
    <w:basedOn w:val="DefaultParagraphFont"/>
    <w:uiPriority w:val="22"/>
    <w:unhideWhenUsed/>
    <w:qFormat/>
    <w:rsid w:val="00AD1F7D"/>
    <w:rPr>
      <w:b w:val="0"/>
      <w:bCs w:val="0"/>
      <w:caps/>
      <w:smallCaps w:val="0"/>
    </w:rPr>
  </w:style>
  <w:style w:type="character" w:styleId="PlaceholderText">
    <w:name w:val="Placeholder Text"/>
    <w:basedOn w:val="DefaultParagraphFont"/>
    <w:uiPriority w:val="99"/>
    <w:semiHidden/>
    <w:rsid w:val="00AD1F7D"/>
    <w:rPr>
      <w:color w:val="808080"/>
    </w:rPr>
  </w:style>
  <w:style w:type="paragraph" w:styleId="NoSpacing">
    <w:name w:val="No Spacing"/>
    <w:aliases w:val="No Indent"/>
    <w:uiPriority w:val="1"/>
    <w:qFormat/>
    <w:rsid w:val="00AD1F7D"/>
    <w:pPr>
      <w:spacing w:line="480" w:lineRule="auto"/>
    </w:pPr>
    <w:rPr>
      <w:rFonts w:eastAsiaTheme="minorEastAsia"/>
      <w:lang w:val="en-US" w:eastAsia="ja-JP"/>
    </w:rPr>
  </w:style>
  <w:style w:type="paragraph" w:styleId="Title">
    <w:name w:val="Title"/>
    <w:basedOn w:val="Heading1"/>
    <w:next w:val="Normal"/>
    <w:link w:val="TitleChar"/>
    <w:uiPriority w:val="10"/>
    <w:qFormat/>
    <w:rsid w:val="00E01432"/>
    <w:rPr>
      <w:b w:val="0"/>
      <w:sz w:val="28"/>
      <w:szCs w:val="28"/>
    </w:rPr>
  </w:style>
  <w:style w:type="character" w:customStyle="1" w:styleId="TitleChar">
    <w:name w:val="Title Char"/>
    <w:basedOn w:val="DefaultParagraphFont"/>
    <w:link w:val="Title"/>
    <w:uiPriority w:val="10"/>
    <w:rsid w:val="00E01432"/>
    <w:rPr>
      <w:rFonts w:ascii="CMU Serif Roman" w:eastAsiaTheme="majorEastAsia" w:hAnsi="CMU Serif Roman" w:cstheme="majorBidi"/>
      <w:bCs/>
      <w:kern w:val="24"/>
      <w:sz w:val="28"/>
      <w:szCs w:val="28"/>
      <w:lang w:val="en-US" w:eastAsia="ja-JP"/>
    </w:rPr>
  </w:style>
  <w:style w:type="character" w:styleId="Emphasis">
    <w:name w:val="Emphasis"/>
    <w:basedOn w:val="DefaultParagraphFont"/>
    <w:uiPriority w:val="20"/>
    <w:unhideWhenUsed/>
    <w:qFormat/>
    <w:rsid w:val="00AD1F7D"/>
    <w:rPr>
      <w:i/>
      <w:iCs/>
    </w:rPr>
  </w:style>
  <w:style w:type="paragraph" w:styleId="BalloonText">
    <w:name w:val="Balloon Text"/>
    <w:basedOn w:val="Normal"/>
    <w:link w:val="BalloonTextChar"/>
    <w:uiPriority w:val="99"/>
    <w:semiHidden/>
    <w:unhideWhenUsed/>
    <w:rsid w:val="00AD1F7D"/>
    <w:pPr>
      <w:ind w:firstLine="0"/>
    </w:pPr>
    <w:rPr>
      <w:rFonts w:ascii="Segoe UI" w:hAnsi="Segoe UI" w:cs="Segoe UI"/>
    </w:rPr>
  </w:style>
  <w:style w:type="character" w:customStyle="1" w:styleId="BalloonTextChar">
    <w:name w:val="Balloon Text Char"/>
    <w:basedOn w:val="DefaultParagraphFont"/>
    <w:link w:val="BalloonText"/>
    <w:uiPriority w:val="99"/>
    <w:semiHidden/>
    <w:rsid w:val="00AD1F7D"/>
    <w:rPr>
      <w:rFonts w:ascii="Segoe UI" w:eastAsiaTheme="minorEastAsia" w:hAnsi="Segoe UI" w:cs="Segoe UI"/>
      <w:kern w:val="24"/>
      <w:sz w:val="18"/>
      <w:szCs w:val="18"/>
      <w:lang w:val="en-US" w:eastAsia="ja-JP"/>
    </w:rPr>
  </w:style>
  <w:style w:type="paragraph" w:styleId="Bibliography">
    <w:name w:val="Bibliography"/>
    <w:basedOn w:val="Normal"/>
    <w:next w:val="Normal"/>
    <w:uiPriority w:val="37"/>
    <w:unhideWhenUsed/>
    <w:qFormat/>
    <w:rsid w:val="004B5A7D"/>
    <w:pPr>
      <w:ind w:left="360" w:hanging="360"/>
      <w:jc w:val="left"/>
    </w:pPr>
  </w:style>
  <w:style w:type="paragraph" w:styleId="BlockText">
    <w:name w:val="Block Text"/>
    <w:basedOn w:val="Normal"/>
    <w:uiPriority w:val="99"/>
    <w:semiHidden/>
    <w:unhideWhenUsed/>
    <w:rsid w:val="00AD1F7D"/>
    <w:pPr>
      <w:pBdr>
        <w:top w:val="single" w:sz="2" w:space="10" w:color="4472C4" w:themeColor="accent1" w:shadow="1"/>
        <w:left w:val="single" w:sz="2" w:space="10" w:color="4472C4" w:themeColor="accent1" w:shadow="1"/>
        <w:bottom w:val="single" w:sz="2" w:space="10" w:color="4472C4" w:themeColor="accent1" w:shadow="1"/>
        <w:right w:val="single" w:sz="2" w:space="10" w:color="4472C4" w:themeColor="accent1" w:shadow="1"/>
      </w:pBdr>
      <w:ind w:left="1152" w:right="1152" w:firstLine="0"/>
    </w:pPr>
    <w:rPr>
      <w:i/>
      <w:iCs/>
      <w:color w:val="4472C4" w:themeColor="accent1"/>
    </w:rPr>
  </w:style>
  <w:style w:type="paragraph" w:styleId="BodyText">
    <w:name w:val="Body Text"/>
    <w:basedOn w:val="Normal"/>
    <w:link w:val="BodyTextChar"/>
    <w:uiPriority w:val="99"/>
    <w:semiHidden/>
    <w:unhideWhenUsed/>
    <w:rsid w:val="00AD1F7D"/>
    <w:pPr>
      <w:spacing w:after="120"/>
      <w:ind w:firstLine="0"/>
    </w:pPr>
  </w:style>
  <w:style w:type="character" w:customStyle="1" w:styleId="BodyTextChar">
    <w:name w:val="Body Text Char"/>
    <w:basedOn w:val="DefaultParagraphFont"/>
    <w:link w:val="BodyText"/>
    <w:uiPriority w:val="99"/>
    <w:semiHidden/>
    <w:rsid w:val="00AD1F7D"/>
    <w:rPr>
      <w:rFonts w:ascii="CMU Serif Roman" w:eastAsiaTheme="minorEastAsia" w:hAnsi="CMU Serif Roman"/>
      <w:kern w:val="24"/>
      <w:lang w:val="en-US" w:eastAsia="ja-JP"/>
    </w:rPr>
  </w:style>
  <w:style w:type="paragraph" w:styleId="BodyText2">
    <w:name w:val="Body Text 2"/>
    <w:basedOn w:val="Normal"/>
    <w:link w:val="BodyText2Char"/>
    <w:uiPriority w:val="99"/>
    <w:semiHidden/>
    <w:unhideWhenUsed/>
    <w:rsid w:val="00AD1F7D"/>
    <w:pPr>
      <w:spacing w:after="120"/>
      <w:ind w:firstLine="0"/>
    </w:pPr>
  </w:style>
  <w:style w:type="character" w:customStyle="1" w:styleId="BodyText2Char">
    <w:name w:val="Body Text 2 Char"/>
    <w:basedOn w:val="DefaultParagraphFont"/>
    <w:link w:val="BodyText2"/>
    <w:uiPriority w:val="99"/>
    <w:semiHidden/>
    <w:rsid w:val="00AD1F7D"/>
    <w:rPr>
      <w:rFonts w:ascii="CMU Serif Roman" w:eastAsiaTheme="minorEastAsia" w:hAnsi="CMU Serif Roman"/>
      <w:kern w:val="24"/>
      <w:lang w:val="en-US" w:eastAsia="ja-JP"/>
    </w:rPr>
  </w:style>
  <w:style w:type="paragraph" w:styleId="BodyText3">
    <w:name w:val="Body Text 3"/>
    <w:basedOn w:val="Normal"/>
    <w:link w:val="BodyText3Char"/>
    <w:uiPriority w:val="99"/>
    <w:semiHidden/>
    <w:unhideWhenUsed/>
    <w:rsid w:val="00AD1F7D"/>
    <w:pPr>
      <w:spacing w:after="120"/>
      <w:ind w:firstLine="0"/>
    </w:pPr>
    <w:rPr>
      <w:sz w:val="16"/>
      <w:szCs w:val="16"/>
    </w:rPr>
  </w:style>
  <w:style w:type="character" w:customStyle="1" w:styleId="BodyText3Char">
    <w:name w:val="Body Text 3 Char"/>
    <w:basedOn w:val="DefaultParagraphFont"/>
    <w:link w:val="BodyText3"/>
    <w:uiPriority w:val="99"/>
    <w:semiHidden/>
    <w:rsid w:val="00AD1F7D"/>
    <w:rPr>
      <w:rFonts w:ascii="CMU Serif Roman" w:eastAsiaTheme="minorEastAsia" w:hAnsi="CMU Serif Roman"/>
      <w:kern w:val="24"/>
      <w:sz w:val="16"/>
      <w:szCs w:val="16"/>
      <w:lang w:val="en-US" w:eastAsia="ja-JP"/>
    </w:rPr>
  </w:style>
  <w:style w:type="paragraph" w:styleId="BodyTextFirstIndent">
    <w:name w:val="Body Text First Indent"/>
    <w:basedOn w:val="BodyText"/>
    <w:link w:val="BodyTextFirstIndentChar"/>
    <w:uiPriority w:val="99"/>
    <w:semiHidden/>
    <w:unhideWhenUsed/>
    <w:rsid w:val="00AD1F7D"/>
    <w:pPr>
      <w:spacing w:after="0"/>
    </w:pPr>
  </w:style>
  <w:style w:type="character" w:customStyle="1" w:styleId="BodyTextFirstIndentChar">
    <w:name w:val="Body Text First Indent Char"/>
    <w:basedOn w:val="BodyTextChar"/>
    <w:link w:val="BodyTextFirstIndent"/>
    <w:uiPriority w:val="99"/>
    <w:semiHidden/>
    <w:rsid w:val="00AD1F7D"/>
    <w:rPr>
      <w:rFonts w:ascii="CMU Serif Roman" w:eastAsiaTheme="minorEastAsia" w:hAnsi="CMU Serif Roman"/>
      <w:kern w:val="24"/>
      <w:lang w:val="en-US" w:eastAsia="ja-JP"/>
    </w:rPr>
  </w:style>
  <w:style w:type="paragraph" w:styleId="BodyTextIndent">
    <w:name w:val="Body Text Indent"/>
    <w:basedOn w:val="Normal"/>
    <w:link w:val="BodyTextIndentChar"/>
    <w:uiPriority w:val="99"/>
    <w:semiHidden/>
    <w:unhideWhenUsed/>
    <w:rsid w:val="00AD1F7D"/>
    <w:pPr>
      <w:spacing w:after="120"/>
      <w:ind w:left="360" w:firstLine="0"/>
    </w:pPr>
  </w:style>
  <w:style w:type="character" w:customStyle="1" w:styleId="BodyTextIndentChar">
    <w:name w:val="Body Text Indent Char"/>
    <w:basedOn w:val="DefaultParagraphFont"/>
    <w:link w:val="BodyTextIndent"/>
    <w:uiPriority w:val="99"/>
    <w:semiHidden/>
    <w:rsid w:val="00AD1F7D"/>
    <w:rPr>
      <w:rFonts w:ascii="CMU Serif Roman" w:eastAsiaTheme="minorEastAsia" w:hAnsi="CMU Serif Roman"/>
      <w:kern w:val="24"/>
      <w:lang w:val="en-US" w:eastAsia="ja-JP"/>
    </w:rPr>
  </w:style>
  <w:style w:type="paragraph" w:styleId="BodyTextFirstIndent2">
    <w:name w:val="Body Text First Indent 2"/>
    <w:basedOn w:val="BodyTextIndent"/>
    <w:link w:val="BodyTextFirstIndent2Char"/>
    <w:uiPriority w:val="99"/>
    <w:semiHidden/>
    <w:unhideWhenUsed/>
    <w:rsid w:val="00AD1F7D"/>
    <w:pPr>
      <w:spacing w:after="0"/>
    </w:pPr>
  </w:style>
  <w:style w:type="character" w:customStyle="1" w:styleId="BodyTextFirstIndent2Char">
    <w:name w:val="Body Text First Indent 2 Char"/>
    <w:basedOn w:val="BodyTextIndentChar"/>
    <w:link w:val="BodyTextFirstIndent2"/>
    <w:uiPriority w:val="99"/>
    <w:semiHidden/>
    <w:rsid w:val="00AD1F7D"/>
    <w:rPr>
      <w:rFonts w:ascii="CMU Serif Roman" w:eastAsiaTheme="minorEastAsia" w:hAnsi="CMU Serif Roman"/>
      <w:kern w:val="24"/>
      <w:lang w:val="en-US" w:eastAsia="ja-JP"/>
    </w:rPr>
  </w:style>
  <w:style w:type="paragraph" w:styleId="BodyTextIndent2">
    <w:name w:val="Body Text Indent 2"/>
    <w:basedOn w:val="Normal"/>
    <w:link w:val="BodyTextIndent2Char"/>
    <w:uiPriority w:val="99"/>
    <w:semiHidden/>
    <w:unhideWhenUsed/>
    <w:rsid w:val="00AD1F7D"/>
    <w:pPr>
      <w:spacing w:after="120"/>
      <w:ind w:left="360" w:firstLine="0"/>
    </w:pPr>
  </w:style>
  <w:style w:type="character" w:customStyle="1" w:styleId="BodyTextIndent2Char">
    <w:name w:val="Body Text Indent 2 Char"/>
    <w:basedOn w:val="DefaultParagraphFont"/>
    <w:link w:val="BodyTextIndent2"/>
    <w:uiPriority w:val="99"/>
    <w:semiHidden/>
    <w:rsid w:val="00AD1F7D"/>
    <w:rPr>
      <w:rFonts w:ascii="CMU Serif Roman" w:eastAsiaTheme="minorEastAsia" w:hAnsi="CMU Serif Roman"/>
      <w:kern w:val="24"/>
      <w:lang w:val="en-US" w:eastAsia="ja-JP"/>
    </w:rPr>
  </w:style>
  <w:style w:type="paragraph" w:styleId="BodyTextIndent3">
    <w:name w:val="Body Text Indent 3"/>
    <w:basedOn w:val="Normal"/>
    <w:link w:val="BodyTextIndent3Char"/>
    <w:uiPriority w:val="99"/>
    <w:semiHidden/>
    <w:unhideWhenUsed/>
    <w:rsid w:val="00AD1F7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sid w:val="00AD1F7D"/>
    <w:rPr>
      <w:rFonts w:ascii="CMU Serif Roman" w:eastAsiaTheme="minorEastAsia" w:hAnsi="CMU Serif Roman"/>
      <w:kern w:val="24"/>
      <w:sz w:val="16"/>
      <w:szCs w:val="16"/>
      <w:lang w:val="en-US" w:eastAsia="ja-JP"/>
    </w:rPr>
  </w:style>
  <w:style w:type="paragraph" w:styleId="Caption">
    <w:name w:val="caption"/>
    <w:basedOn w:val="Normal"/>
    <w:next w:val="Normal"/>
    <w:uiPriority w:val="35"/>
    <w:semiHidden/>
    <w:unhideWhenUsed/>
    <w:qFormat/>
    <w:rsid w:val="00AD1F7D"/>
    <w:pPr>
      <w:spacing w:after="200"/>
      <w:ind w:firstLine="0"/>
    </w:pPr>
    <w:rPr>
      <w:i/>
      <w:iCs/>
      <w:color w:val="44546A" w:themeColor="text2"/>
    </w:rPr>
  </w:style>
  <w:style w:type="paragraph" w:styleId="Closing">
    <w:name w:val="Closing"/>
    <w:basedOn w:val="Normal"/>
    <w:link w:val="ClosingChar"/>
    <w:uiPriority w:val="99"/>
    <w:semiHidden/>
    <w:unhideWhenUsed/>
    <w:rsid w:val="00AD1F7D"/>
    <w:pPr>
      <w:ind w:left="4320" w:firstLine="0"/>
    </w:pPr>
  </w:style>
  <w:style w:type="character" w:customStyle="1" w:styleId="ClosingChar">
    <w:name w:val="Closing Char"/>
    <w:basedOn w:val="DefaultParagraphFont"/>
    <w:link w:val="Closing"/>
    <w:uiPriority w:val="99"/>
    <w:semiHidden/>
    <w:rsid w:val="00AD1F7D"/>
    <w:rPr>
      <w:rFonts w:ascii="CMU Serif Roman" w:eastAsiaTheme="minorEastAsia" w:hAnsi="CMU Serif Roman"/>
      <w:kern w:val="24"/>
      <w:lang w:val="en-US" w:eastAsia="ja-JP"/>
    </w:rPr>
  </w:style>
  <w:style w:type="paragraph" w:styleId="CommentText">
    <w:name w:val="annotation text"/>
    <w:basedOn w:val="Normal"/>
    <w:link w:val="CommentTextChar"/>
    <w:uiPriority w:val="99"/>
    <w:semiHidden/>
    <w:unhideWhenUsed/>
    <w:rsid w:val="00AD1F7D"/>
    <w:pPr>
      <w:ind w:firstLine="0"/>
    </w:pPr>
    <w:rPr>
      <w:sz w:val="20"/>
      <w:szCs w:val="20"/>
    </w:rPr>
  </w:style>
  <w:style w:type="character" w:customStyle="1" w:styleId="CommentTextChar">
    <w:name w:val="Comment Text Char"/>
    <w:basedOn w:val="DefaultParagraphFont"/>
    <w:link w:val="CommentText"/>
    <w:uiPriority w:val="99"/>
    <w:semiHidden/>
    <w:rsid w:val="00AD1F7D"/>
    <w:rPr>
      <w:rFonts w:ascii="CMU Serif Roman" w:eastAsiaTheme="minorEastAsia" w:hAnsi="CMU Serif Roman"/>
      <w:kern w:val="24"/>
      <w:sz w:val="20"/>
      <w:szCs w:val="20"/>
      <w:lang w:val="en-US" w:eastAsia="ja-JP"/>
    </w:rPr>
  </w:style>
  <w:style w:type="paragraph" w:styleId="CommentSubject">
    <w:name w:val="annotation subject"/>
    <w:basedOn w:val="CommentText"/>
    <w:next w:val="CommentText"/>
    <w:link w:val="CommentSubjectChar"/>
    <w:uiPriority w:val="99"/>
    <w:semiHidden/>
    <w:unhideWhenUsed/>
    <w:rsid w:val="00AD1F7D"/>
    <w:rPr>
      <w:b/>
      <w:bCs/>
    </w:rPr>
  </w:style>
  <w:style w:type="character" w:customStyle="1" w:styleId="CommentSubjectChar">
    <w:name w:val="Comment Subject Char"/>
    <w:basedOn w:val="CommentTextChar"/>
    <w:link w:val="CommentSubject"/>
    <w:uiPriority w:val="99"/>
    <w:semiHidden/>
    <w:rsid w:val="00AD1F7D"/>
    <w:rPr>
      <w:rFonts w:ascii="CMU Serif Roman" w:eastAsiaTheme="minorEastAsia" w:hAnsi="CMU Serif Roman"/>
      <w:b/>
      <w:bCs/>
      <w:kern w:val="24"/>
      <w:sz w:val="20"/>
      <w:szCs w:val="20"/>
      <w:lang w:val="en-US" w:eastAsia="ja-JP"/>
    </w:rPr>
  </w:style>
  <w:style w:type="paragraph" w:styleId="Date">
    <w:name w:val="Date"/>
    <w:basedOn w:val="Normal"/>
    <w:next w:val="Normal"/>
    <w:link w:val="DateChar"/>
    <w:uiPriority w:val="99"/>
    <w:semiHidden/>
    <w:unhideWhenUsed/>
    <w:rsid w:val="00AD1F7D"/>
    <w:pPr>
      <w:ind w:firstLine="0"/>
    </w:pPr>
  </w:style>
  <w:style w:type="character" w:customStyle="1" w:styleId="DateChar">
    <w:name w:val="Date Char"/>
    <w:basedOn w:val="DefaultParagraphFont"/>
    <w:link w:val="Date"/>
    <w:uiPriority w:val="99"/>
    <w:semiHidden/>
    <w:rsid w:val="00AD1F7D"/>
    <w:rPr>
      <w:rFonts w:ascii="CMU Serif Roman" w:eastAsiaTheme="minorEastAsia" w:hAnsi="CMU Serif Roman"/>
      <w:kern w:val="24"/>
      <w:lang w:val="en-US" w:eastAsia="ja-JP"/>
    </w:rPr>
  </w:style>
  <w:style w:type="paragraph" w:styleId="DocumentMap">
    <w:name w:val="Document Map"/>
    <w:basedOn w:val="Normal"/>
    <w:link w:val="DocumentMapChar"/>
    <w:uiPriority w:val="99"/>
    <w:semiHidden/>
    <w:unhideWhenUsed/>
    <w:rsid w:val="00AD1F7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AD1F7D"/>
    <w:rPr>
      <w:rFonts w:ascii="Segoe UI" w:eastAsiaTheme="minorEastAsia" w:hAnsi="Segoe UI" w:cs="Segoe UI"/>
      <w:kern w:val="24"/>
      <w:sz w:val="16"/>
      <w:szCs w:val="16"/>
      <w:lang w:val="en-US" w:eastAsia="ja-JP"/>
    </w:rPr>
  </w:style>
  <w:style w:type="paragraph" w:styleId="EmailSignature">
    <w:name w:val="E-mail Signature"/>
    <w:basedOn w:val="Normal"/>
    <w:link w:val="EmailSignatureChar"/>
    <w:uiPriority w:val="99"/>
    <w:semiHidden/>
    <w:unhideWhenUsed/>
    <w:rsid w:val="00AD1F7D"/>
    <w:pPr>
      <w:ind w:firstLine="0"/>
    </w:pPr>
  </w:style>
  <w:style w:type="character" w:customStyle="1" w:styleId="EmailSignatureChar">
    <w:name w:val="Email Signature Char"/>
    <w:basedOn w:val="DefaultParagraphFont"/>
    <w:link w:val="EmailSignature"/>
    <w:uiPriority w:val="99"/>
    <w:semiHidden/>
    <w:rsid w:val="00AD1F7D"/>
    <w:rPr>
      <w:rFonts w:ascii="CMU Serif Roman" w:eastAsiaTheme="minorEastAsia" w:hAnsi="CMU Serif Roman"/>
      <w:kern w:val="24"/>
      <w:lang w:val="en-US" w:eastAsia="ja-JP"/>
    </w:rPr>
  </w:style>
  <w:style w:type="paragraph" w:styleId="FootnoteText">
    <w:name w:val="footnote text"/>
    <w:basedOn w:val="Normal"/>
    <w:link w:val="FootnoteTextChar"/>
    <w:uiPriority w:val="99"/>
    <w:unhideWhenUsed/>
    <w:rsid w:val="00AD1F7D"/>
    <w:rPr>
      <w:sz w:val="20"/>
      <w:szCs w:val="20"/>
    </w:rPr>
  </w:style>
  <w:style w:type="character" w:customStyle="1" w:styleId="FootnoteTextChar">
    <w:name w:val="Footnote Text Char"/>
    <w:basedOn w:val="DefaultParagraphFont"/>
    <w:link w:val="FootnoteText"/>
    <w:uiPriority w:val="99"/>
    <w:rsid w:val="00AD1F7D"/>
    <w:rPr>
      <w:rFonts w:ascii="CMU Serif Roman" w:eastAsiaTheme="minorEastAsia" w:hAnsi="CMU Serif Roman"/>
      <w:kern w:val="24"/>
      <w:sz w:val="20"/>
      <w:szCs w:val="20"/>
      <w:lang w:val="en-US" w:eastAsia="ja-JP"/>
    </w:rPr>
  </w:style>
  <w:style w:type="paragraph" w:styleId="EnvelopeAddress">
    <w:name w:val="envelope address"/>
    <w:basedOn w:val="Normal"/>
    <w:uiPriority w:val="99"/>
    <w:semiHidden/>
    <w:unhideWhenUsed/>
    <w:rsid w:val="00AD1F7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AD1F7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AD1F7D"/>
    <w:pPr>
      <w:tabs>
        <w:tab w:val="center" w:pos="4680"/>
        <w:tab w:val="right" w:pos="9360"/>
      </w:tabs>
      <w:ind w:firstLine="0"/>
    </w:pPr>
  </w:style>
  <w:style w:type="character" w:customStyle="1" w:styleId="FooterChar">
    <w:name w:val="Footer Char"/>
    <w:basedOn w:val="DefaultParagraphFont"/>
    <w:link w:val="Footer"/>
    <w:uiPriority w:val="99"/>
    <w:rsid w:val="00AD1F7D"/>
    <w:rPr>
      <w:rFonts w:ascii="CMU Serif Roman" w:eastAsiaTheme="minorEastAsia" w:hAnsi="CMU Serif Roman"/>
      <w:kern w:val="24"/>
      <w:lang w:val="en-US" w:eastAsia="ja-JP"/>
    </w:rPr>
  </w:style>
  <w:style w:type="table" w:styleId="TableGrid">
    <w:name w:val="Table Grid"/>
    <w:basedOn w:val="TableNormal"/>
    <w:uiPriority w:val="39"/>
    <w:rsid w:val="00AD1F7D"/>
    <w:pPr>
      <w:ind w:firstLine="720"/>
    </w:pPr>
    <w:rPr>
      <w:rFonts w:eastAsiaTheme="minorEastAsia"/>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rsid w:val="00AD1F7D"/>
    <w:pPr>
      <w:ind w:firstLine="720"/>
    </w:pPr>
    <w:rPr>
      <w:rFonts w:eastAsiaTheme="minorEastAsia"/>
      <w:lang w:val="en-US" w:eastAsia="ja-JP"/>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Address">
    <w:name w:val="HTML Address"/>
    <w:basedOn w:val="Normal"/>
    <w:link w:val="HTMLAddressChar"/>
    <w:uiPriority w:val="99"/>
    <w:semiHidden/>
    <w:unhideWhenUsed/>
    <w:rsid w:val="00AD1F7D"/>
    <w:pPr>
      <w:ind w:firstLine="0"/>
    </w:pPr>
    <w:rPr>
      <w:i/>
      <w:iCs/>
    </w:rPr>
  </w:style>
  <w:style w:type="character" w:customStyle="1" w:styleId="HTMLAddressChar">
    <w:name w:val="HTML Address Char"/>
    <w:basedOn w:val="DefaultParagraphFont"/>
    <w:link w:val="HTMLAddress"/>
    <w:uiPriority w:val="99"/>
    <w:semiHidden/>
    <w:rsid w:val="00AD1F7D"/>
    <w:rPr>
      <w:rFonts w:ascii="CMU Serif Roman" w:eastAsiaTheme="minorEastAsia" w:hAnsi="CMU Serif Roman"/>
      <w:i/>
      <w:iCs/>
      <w:kern w:val="24"/>
      <w:lang w:val="en-US" w:eastAsia="ja-JP"/>
    </w:rPr>
  </w:style>
  <w:style w:type="paragraph" w:styleId="HTMLPreformatted">
    <w:name w:val="HTML Preformatted"/>
    <w:basedOn w:val="Normal"/>
    <w:link w:val="HTMLPreformattedChar"/>
    <w:uiPriority w:val="99"/>
    <w:semiHidden/>
    <w:unhideWhenUsed/>
    <w:rsid w:val="00AD1F7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AD1F7D"/>
    <w:rPr>
      <w:rFonts w:ascii="Consolas" w:eastAsiaTheme="minorEastAsia" w:hAnsi="Consolas" w:cs="Consolas"/>
      <w:kern w:val="24"/>
      <w:sz w:val="20"/>
      <w:szCs w:val="20"/>
      <w:lang w:val="en-US" w:eastAsia="ja-JP"/>
    </w:rPr>
  </w:style>
  <w:style w:type="paragraph" w:styleId="Index1">
    <w:name w:val="index 1"/>
    <w:basedOn w:val="Normal"/>
    <w:next w:val="Normal"/>
    <w:autoRedefine/>
    <w:uiPriority w:val="99"/>
    <w:semiHidden/>
    <w:unhideWhenUsed/>
    <w:rsid w:val="00AD1F7D"/>
    <w:pPr>
      <w:ind w:left="240" w:firstLine="0"/>
    </w:pPr>
  </w:style>
  <w:style w:type="paragraph" w:styleId="Index2">
    <w:name w:val="index 2"/>
    <w:basedOn w:val="Normal"/>
    <w:next w:val="Normal"/>
    <w:autoRedefine/>
    <w:uiPriority w:val="99"/>
    <w:semiHidden/>
    <w:unhideWhenUsed/>
    <w:rsid w:val="00AD1F7D"/>
    <w:pPr>
      <w:ind w:left="480" w:firstLine="0"/>
    </w:pPr>
  </w:style>
  <w:style w:type="paragraph" w:styleId="Index3">
    <w:name w:val="index 3"/>
    <w:basedOn w:val="Normal"/>
    <w:next w:val="Normal"/>
    <w:autoRedefine/>
    <w:uiPriority w:val="99"/>
    <w:semiHidden/>
    <w:unhideWhenUsed/>
    <w:rsid w:val="00AD1F7D"/>
    <w:pPr>
      <w:ind w:left="720" w:firstLine="0"/>
    </w:pPr>
  </w:style>
  <w:style w:type="paragraph" w:styleId="Index4">
    <w:name w:val="index 4"/>
    <w:basedOn w:val="Normal"/>
    <w:next w:val="Normal"/>
    <w:autoRedefine/>
    <w:uiPriority w:val="99"/>
    <w:semiHidden/>
    <w:unhideWhenUsed/>
    <w:rsid w:val="00AD1F7D"/>
    <w:pPr>
      <w:ind w:left="960" w:firstLine="0"/>
    </w:pPr>
  </w:style>
  <w:style w:type="paragraph" w:styleId="Index5">
    <w:name w:val="index 5"/>
    <w:basedOn w:val="Normal"/>
    <w:next w:val="Normal"/>
    <w:autoRedefine/>
    <w:uiPriority w:val="99"/>
    <w:semiHidden/>
    <w:unhideWhenUsed/>
    <w:rsid w:val="00AD1F7D"/>
    <w:pPr>
      <w:ind w:left="1200" w:firstLine="0"/>
    </w:pPr>
  </w:style>
  <w:style w:type="paragraph" w:styleId="Index6">
    <w:name w:val="index 6"/>
    <w:basedOn w:val="Normal"/>
    <w:next w:val="Normal"/>
    <w:autoRedefine/>
    <w:uiPriority w:val="99"/>
    <w:semiHidden/>
    <w:unhideWhenUsed/>
    <w:rsid w:val="00AD1F7D"/>
    <w:pPr>
      <w:ind w:left="1440" w:firstLine="0"/>
    </w:pPr>
  </w:style>
  <w:style w:type="paragraph" w:styleId="Index7">
    <w:name w:val="index 7"/>
    <w:basedOn w:val="Normal"/>
    <w:next w:val="Normal"/>
    <w:autoRedefine/>
    <w:uiPriority w:val="99"/>
    <w:semiHidden/>
    <w:unhideWhenUsed/>
    <w:rsid w:val="00AD1F7D"/>
    <w:pPr>
      <w:ind w:left="1680" w:firstLine="0"/>
    </w:pPr>
  </w:style>
  <w:style w:type="paragraph" w:styleId="Index8">
    <w:name w:val="index 8"/>
    <w:basedOn w:val="Normal"/>
    <w:next w:val="Normal"/>
    <w:autoRedefine/>
    <w:uiPriority w:val="99"/>
    <w:semiHidden/>
    <w:unhideWhenUsed/>
    <w:rsid w:val="00AD1F7D"/>
    <w:pPr>
      <w:ind w:left="1920" w:firstLine="0"/>
    </w:pPr>
  </w:style>
  <w:style w:type="paragraph" w:styleId="Index9">
    <w:name w:val="index 9"/>
    <w:basedOn w:val="Normal"/>
    <w:next w:val="Normal"/>
    <w:autoRedefine/>
    <w:uiPriority w:val="99"/>
    <w:semiHidden/>
    <w:unhideWhenUsed/>
    <w:rsid w:val="00AD1F7D"/>
    <w:pPr>
      <w:ind w:left="2160" w:firstLine="0"/>
    </w:pPr>
  </w:style>
  <w:style w:type="paragraph" w:styleId="IndexHeading">
    <w:name w:val="index heading"/>
    <w:basedOn w:val="Normal"/>
    <w:next w:val="Index1"/>
    <w:uiPriority w:val="99"/>
    <w:semiHidden/>
    <w:unhideWhenUsed/>
    <w:rsid w:val="00AD1F7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rsid w:val="00AD1F7D"/>
    <w:pPr>
      <w:pBdr>
        <w:top w:val="single" w:sz="4" w:space="10" w:color="4472C4" w:themeColor="accent1"/>
        <w:bottom w:val="single" w:sz="4" w:space="10" w:color="4472C4" w:themeColor="accent1"/>
      </w:pBdr>
      <w:spacing w:before="360" w:after="360"/>
      <w:ind w:left="864" w:right="864" w:firstLine="0"/>
      <w:jc w:val="center"/>
    </w:pPr>
    <w:rPr>
      <w:i/>
      <w:iCs/>
      <w:color w:val="4472C4" w:themeColor="accent1"/>
    </w:rPr>
  </w:style>
  <w:style w:type="character" w:customStyle="1" w:styleId="IntenseQuoteChar">
    <w:name w:val="Intense Quote Char"/>
    <w:basedOn w:val="DefaultParagraphFont"/>
    <w:link w:val="IntenseQuote"/>
    <w:uiPriority w:val="30"/>
    <w:rsid w:val="00AD1F7D"/>
    <w:rPr>
      <w:rFonts w:ascii="CMU Serif Roman" w:eastAsiaTheme="minorEastAsia" w:hAnsi="CMU Serif Roman"/>
      <w:i/>
      <w:iCs/>
      <w:color w:val="4472C4" w:themeColor="accent1"/>
      <w:kern w:val="24"/>
      <w:lang w:val="en-US" w:eastAsia="ja-JP"/>
    </w:rPr>
  </w:style>
  <w:style w:type="paragraph" w:styleId="List">
    <w:name w:val="List"/>
    <w:basedOn w:val="Normal"/>
    <w:uiPriority w:val="99"/>
    <w:semiHidden/>
    <w:unhideWhenUsed/>
    <w:rsid w:val="00AD1F7D"/>
    <w:pPr>
      <w:ind w:left="360" w:firstLine="0"/>
      <w:contextualSpacing/>
    </w:pPr>
  </w:style>
  <w:style w:type="paragraph" w:styleId="List2">
    <w:name w:val="List 2"/>
    <w:basedOn w:val="Normal"/>
    <w:uiPriority w:val="99"/>
    <w:semiHidden/>
    <w:unhideWhenUsed/>
    <w:rsid w:val="00AD1F7D"/>
    <w:pPr>
      <w:ind w:left="720" w:firstLine="0"/>
      <w:contextualSpacing/>
    </w:pPr>
  </w:style>
  <w:style w:type="paragraph" w:styleId="List3">
    <w:name w:val="List 3"/>
    <w:basedOn w:val="Normal"/>
    <w:uiPriority w:val="99"/>
    <w:semiHidden/>
    <w:unhideWhenUsed/>
    <w:rsid w:val="00AD1F7D"/>
    <w:pPr>
      <w:ind w:left="1080" w:firstLine="0"/>
      <w:contextualSpacing/>
    </w:pPr>
  </w:style>
  <w:style w:type="paragraph" w:styleId="List4">
    <w:name w:val="List 4"/>
    <w:basedOn w:val="Normal"/>
    <w:uiPriority w:val="99"/>
    <w:semiHidden/>
    <w:unhideWhenUsed/>
    <w:rsid w:val="00AD1F7D"/>
    <w:pPr>
      <w:ind w:left="1440" w:firstLine="0"/>
      <w:contextualSpacing/>
    </w:pPr>
  </w:style>
  <w:style w:type="paragraph" w:styleId="List5">
    <w:name w:val="List 5"/>
    <w:basedOn w:val="Normal"/>
    <w:uiPriority w:val="99"/>
    <w:semiHidden/>
    <w:unhideWhenUsed/>
    <w:rsid w:val="00AD1F7D"/>
    <w:pPr>
      <w:ind w:left="1800" w:firstLine="0"/>
      <w:contextualSpacing/>
    </w:pPr>
  </w:style>
  <w:style w:type="paragraph" w:styleId="ListBullet">
    <w:name w:val="List Bullet"/>
    <w:basedOn w:val="Normal"/>
    <w:uiPriority w:val="9"/>
    <w:unhideWhenUsed/>
    <w:qFormat/>
    <w:rsid w:val="00AD1F7D"/>
    <w:pPr>
      <w:numPr>
        <w:numId w:val="1"/>
      </w:numPr>
      <w:contextualSpacing/>
    </w:pPr>
  </w:style>
  <w:style w:type="paragraph" w:styleId="ListBullet2">
    <w:name w:val="List Bullet 2"/>
    <w:basedOn w:val="Normal"/>
    <w:uiPriority w:val="99"/>
    <w:semiHidden/>
    <w:unhideWhenUsed/>
    <w:rsid w:val="00AD1F7D"/>
    <w:pPr>
      <w:numPr>
        <w:numId w:val="2"/>
      </w:numPr>
      <w:ind w:firstLine="0"/>
      <w:contextualSpacing/>
    </w:pPr>
  </w:style>
  <w:style w:type="paragraph" w:styleId="ListBullet3">
    <w:name w:val="List Bullet 3"/>
    <w:basedOn w:val="Normal"/>
    <w:uiPriority w:val="99"/>
    <w:semiHidden/>
    <w:unhideWhenUsed/>
    <w:rsid w:val="00AD1F7D"/>
    <w:pPr>
      <w:numPr>
        <w:numId w:val="3"/>
      </w:numPr>
      <w:ind w:firstLine="0"/>
      <w:contextualSpacing/>
    </w:pPr>
  </w:style>
  <w:style w:type="paragraph" w:styleId="ListBullet4">
    <w:name w:val="List Bullet 4"/>
    <w:basedOn w:val="Normal"/>
    <w:uiPriority w:val="99"/>
    <w:semiHidden/>
    <w:unhideWhenUsed/>
    <w:rsid w:val="00AD1F7D"/>
    <w:pPr>
      <w:numPr>
        <w:numId w:val="4"/>
      </w:numPr>
      <w:ind w:firstLine="0"/>
      <w:contextualSpacing/>
    </w:pPr>
  </w:style>
  <w:style w:type="paragraph" w:styleId="ListBullet5">
    <w:name w:val="List Bullet 5"/>
    <w:basedOn w:val="Normal"/>
    <w:uiPriority w:val="99"/>
    <w:semiHidden/>
    <w:unhideWhenUsed/>
    <w:rsid w:val="00AD1F7D"/>
    <w:pPr>
      <w:numPr>
        <w:numId w:val="5"/>
      </w:numPr>
      <w:ind w:firstLine="0"/>
      <w:contextualSpacing/>
    </w:pPr>
  </w:style>
  <w:style w:type="paragraph" w:styleId="ListContinue">
    <w:name w:val="List Continue"/>
    <w:basedOn w:val="Normal"/>
    <w:uiPriority w:val="99"/>
    <w:semiHidden/>
    <w:unhideWhenUsed/>
    <w:rsid w:val="00AD1F7D"/>
    <w:pPr>
      <w:spacing w:after="120"/>
      <w:ind w:left="360" w:firstLine="0"/>
      <w:contextualSpacing/>
    </w:pPr>
  </w:style>
  <w:style w:type="paragraph" w:styleId="ListContinue2">
    <w:name w:val="List Continue 2"/>
    <w:basedOn w:val="Normal"/>
    <w:uiPriority w:val="99"/>
    <w:semiHidden/>
    <w:unhideWhenUsed/>
    <w:rsid w:val="00AD1F7D"/>
    <w:pPr>
      <w:spacing w:after="120"/>
      <w:ind w:left="720" w:firstLine="0"/>
      <w:contextualSpacing/>
    </w:pPr>
  </w:style>
  <w:style w:type="paragraph" w:styleId="ListContinue3">
    <w:name w:val="List Continue 3"/>
    <w:basedOn w:val="Normal"/>
    <w:uiPriority w:val="99"/>
    <w:semiHidden/>
    <w:unhideWhenUsed/>
    <w:rsid w:val="00AD1F7D"/>
    <w:pPr>
      <w:spacing w:after="120"/>
      <w:ind w:left="1080" w:firstLine="0"/>
      <w:contextualSpacing/>
    </w:pPr>
  </w:style>
  <w:style w:type="paragraph" w:styleId="ListContinue4">
    <w:name w:val="List Continue 4"/>
    <w:basedOn w:val="Normal"/>
    <w:uiPriority w:val="99"/>
    <w:semiHidden/>
    <w:unhideWhenUsed/>
    <w:rsid w:val="00AD1F7D"/>
    <w:pPr>
      <w:spacing w:after="120"/>
      <w:ind w:left="1440" w:firstLine="0"/>
      <w:contextualSpacing/>
    </w:pPr>
  </w:style>
  <w:style w:type="paragraph" w:styleId="ListContinue5">
    <w:name w:val="List Continue 5"/>
    <w:basedOn w:val="Normal"/>
    <w:uiPriority w:val="99"/>
    <w:semiHidden/>
    <w:unhideWhenUsed/>
    <w:rsid w:val="00AD1F7D"/>
    <w:pPr>
      <w:spacing w:after="120"/>
      <w:ind w:left="1800" w:firstLine="0"/>
      <w:contextualSpacing/>
    </w:pPr>
  </w:style>
  <w:style w:type="paragraph" w:styleId="ListNumber">
    <w:name w:val="List Number"/>
    <w:basedOn w:val="Normal"/>
    <w:uiPriority w:val="9"/>
    <w:unhideWhenUsed/>
    <w:qFormat/>
    <w:rsid w:val="00AD1F7D"/>
    <w:pPr>
      <w:numPr>
        <w:numId w:val="6"/>
      </w:numPr>
      <w:contextualSpacing/>
    </w:pPr>
  </w:style>
  <w:style w:type="paragraph" w:styleId="ListNumber2">
    <w:name w:val="List Number 2"/>
    <w:basedOn w:val="Normal"/>
    <w:uiPriority w:val="99"/>
    <w:semiHidden/>
    <w:unhideWhenUsed/>
    <w:rsid w:val="00AD1F7D"/>
    <w:pPr>
      <w:numPr>
        <w:numId w:val="7"/>
      </w:numPr>
      <w:ind w:firstLine="0"/>
      <w:contextualSpacing/>
    </w:pPr>
  </w:style>
  <w:style w:type="paragraph" w:styleId="ListNumber3">
    <w:name w:val="List Number 3"/>
    <w:basedOn w:val="Normal"/>
    <w:uiPriority w:val="99"/>
    <w:semiHidden/>
    <w:unhideWhenUsed/>
    <w:rsid w:val="00AD1F7D"/>
    <w:pPr>
      <w:numPr>
        <w:numId w:val="8"/>
      </w:numPr>
      <w:ind w:firstLine="0"/>
      <w:contextualSpacing/>
    </w:pPr>
  </w:style>
  <w:style w:type="paragraph" w:styleId="ListNumber4">
    <w:name w:val="List Number 4"/>
    <w:basedOn w:val="Normal"/>
    <w:uiPriority w:val="99"/>
    <w:semiHidden/>
    <w:unhideWhenUsed/>
    <w:rsid w:val="00AD1F7D"/>
    <w:pPr>
      <w:numPr>
        <w:numId w:val="9"/>
      </w:numPr>
      <w:ind w:firstLine="0"/>
      <w:contextualSpacing/>
    </w:pPr>
  </w:style>
  <w:style w:type="paragraph" w:styleId="ListNumber5">
    <w:name w:val="List Number 5"/>
    <w:basedOn w:val="Normal"/>
    <w:uiPriority w:val="99"/>
    <w:semiHidden/>
    <w:unhideWhenUsed/>
    <w:rsid w:val="00AD1F7D"/>
    <w:pPr>
      <w:numPr>
        <w:numId w:val="10"/>
      </w:numPr>
      <w:ind w:firstLine="0"/>
      <w:contextualSpacing/>
    </w:pPr>
  </w:style>
  <w:style w:type="paragraph" w:styleId="ListParagraph">
    <w:name w:val="List Paragraph"/>
    <w:basedOn w:val="Normal"/>
    <w:uiPriority w:val="34"/>
    <w:unhideWhenUsed/>
    <w:qFormat/>
    <w:rsid w:val="00AD1F7D"/>
    <w:pPr>
      <w:ind w:left="720" w:firstLine="0"/>
      <w:contextualSpacing/>
    </w:pPr>
  </w:style>
  <w:style w:type="paragraph" w:styleId="MacroText">
    <w:name w:val="macro"/>
    <w:link w:val="MacroTextChar"/>
    <w:uiPriority w:val="99"/>
    <w:semiHidden/>
    <w:unhideWhenUsed/>
    <w:rsid w:val="00AD1F7D"/>
    <w:pPr>
      <w:tabs>
        <w:tab w:val="left" w:pos="480"/>
        <w:tab w:val="left" w:pos="960"/>
        <w:tab w:val="left" w:pos="1440"/>
        <w:tab w:val="left" w:pos="1920"/>
        <w:tab w:val="left" w:pos="2400"/>
        <w:tab w:val="left" w:pos="2880"/>
        <w:tab w:val="left" w:pos="3360"/>
        <w:tab w:val="left" w:pos="3840"/>
        <w:tab w:val="left" w:pos="4320"/>
      </w:tabs>
      <w:spacing w:line="480" w:lineRule="auto"/>
    </w:pPr>
    <w:rPr>
      <w:rFonts w:ascii="Consolas" w:eastAsiaTheme="minorEastAsia" w:hAnsi="Consolas" w:cs="Consolas"/>
      <w:kern w:val="24"/>
      <w:sz w:val="20"/>
      <w:szCs w:val="20"/>
      <w:lang w:val="en-US" w:eastAsia="ja-JP"/>
    </w:rPr>
  </w:style>
  <w:style w:type="character" w:customStyle="1" w:styleId="MacroTextChar">
    <w:name w:val="Macro Text Char"/>
    <w:basedOn w:val="DefaultParagraphFont"/>
    <w:link w:val="MacroText"/>
    <w:uiPriority w:val="99"/>
    <w:semiHidden/>
    <w:rsid w:val="00AD1F7D"/>
    <w:rPr>
      <w:rFonts w:ascii="Consolas" w:eastAsiaTheme="minorEastAsia" w:hAnsi="Consolas" w:cs="Consolas"/>
      <w:kern w:val="24"/>
      <w:sz w:val="20"/>
      <w:szCs w:val="20"/>
      <w:lang w:val="en-US" w:eastAsia="ja-JP"/>
    </w:rPr>
  </w:style>
  <w:style w:type="paragraph" w:styleId="MessageHeader">
    <w:name w:val="Message Header"/>
    <w:basedOn w:val="Normal"/>
    <w:link w:val="MessageHeaderChar"/>
    <w:uiPriority w:val="99"/>
    <w:semiHidden/>
    <w:unhideWhenUsed/>
    <w:rsid w:val="00AD1F7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AD1F7D"/>
    <w:rPr>
      <w:rFonts w:asciiTheme="majorHAnsi" w:eastAsiaTheme="majorEastAsia" w:hAnsiTheme="majorHAnsi" w:cstheme="majorBidi"/>
      <w:kern w:val="24"/>
      <w:shd w:val="pct20" w:color="auto" w:fill="auto"/>
      <w:lang w:val="en-US" w:eastAsia="ja-JP"/>
    </w:rPr>
  </w:style>
  <w:style w:type="paragraph" w:styleId="NormalWeb">
    <w:name w:val="Normal (Web)"/>
    <w:basedOn w:val="Normal"/>
    <w:uiPriority w:val="99"/>
    <w:semiHidden/>
    <w:unhideWhenUsed/>
    <w:rsid w:val="00AD1F7D"/>
    <w:pPr>
      <w:ind w:firstLine="0"/>
    </w:pPr>
    <w:rPr>
      <w:rFonts w:ascii="Times New Roman" w:hAnsi="Times New Roman" w:cs="Times New Roman"/>
    </w:rPr>
  </w:style>
  <w:style w:type="paragraph" w:styleId="NormalIndent">
    <w:name w:val="Normal Indent"/>
    <w:basedOn w:val="Normal"/>
    <w:uiPriority w:val="99"/>
    <w:semiHidden/>
    <w:unhideWhenUsed/>
    <w:rsid w:val="00AD1F7D"/>
    <w:pPr>
      <w:ind w:left="720" w:firstLine="0"/>
    </w:pPr>
  </w:style>
  <w:style w:type="paragraph" w:styleId="NoteHeading">
    <w:name w:val="Note Heading"/>
    <w:basedOn w:val="Normal"/>
    <w:next w:val="Normal"/>
    <w:link w:val="NoteHeadingChar"/>
    <w:uiPriority w:val="99"/>
    <w:semiHidden/>
    <w:unhideWhenUsed/>
    <w:rsid w:val="00AD1F7D"/>
    <w:pPr>
      <w:ind w:firstLine="0"/>
    </w:pPr>
  </w:style>
  <w:style w:type="character" w:customStyle="1" w:styleId="NoteHeadingChar">
    <w:name w:val="Note Heading Char"/>
    <w:basedOn w:val="DefaultParagraphFont"/>
    <w:link w:val="NoteHeading"/>
    <w:uiPriority w:val="99"/>
    <w:semiHidden/>
    <w:rsid w:val="00AD1F7D"/>
    <w:rPr>
      <w:rFonts w:ascii="CMU Serif Roman" w:eastAsiaTheme="minorEastAsia" w:hAnsi="CMU Serif Roman"/>
      <w:kern w:val="24"/>
      <w:lang w:val="en-US" w:eastAsia="ja-JP"/>
    </w:rPr>
  </w:style>
  <w:style w:type="paragraph" w:styleId="PlainText">
    <w:name w:val="Plain Text"/>
    <w:basedOn w:val="Normal"/>
    <w:link w:val="PlainTextChar"/>
    <w:uiPriority w:val="99"/>
    <w:semiHidden/>
    <w:unhideWhenUsed/>
    <w:rsid w:val="00AD1F7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sid w:val="00AD1F7D"/>
    <w:rPr>
      <w:rFonts w:ascii="Consolas" w:eastAsiaTheme="minorEastAsia" w:hAnsi="Consolas" w:cs="Consolas"/>
      <w:kern w:val="24"/>
      <w:sz w:val="21"/>
      <w:szCs w:val="21"/>
      <w:lang w:val="en-US" w:eastAsia="ja-JP"/>
    </w:rPr>
  </w:style>
  <w:style w:type="paragraph" w:styleId="Quote">
    <w:name w:val="Quote"/>
    <w:basedOn w:val="Normal"/>
    <w:next w:val="Normal"/>
    <w:link w:val="QuoteChar"/>
    <w:uiPriority w:val="29"/>
    <w:unhideWhenUsed/>
    <w:qFormat/>
    <w:rsid w:val="00AD1F7D"/>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rsid w:val="00AD1F7D"/>
    <w:rPr>
      <w:rFonts w:ascii="CMU Serif Roman" w:eastAsiaTheme="minorEastAsia" w:hAnsi="CMU Serif Roman"/>
      <w:i/>
      <w:iCs/>
      <w:color w:val="404040" w:themeColor="text1" w:themeTint="BF"/>
      <w:kern w:val="24"/>
      <w:lang w:val="en-US" w:eastAsia="ja-JP"/>
    </w:rPr>
  </w:style>
  <w:style w:type="paragraph" w:styleId="Salutation">
    <w:name w:val="Salutation"/>
    <w:basedOn w:val="Normal"/>
    <w:next w:val="Normal"/>
    <w:link w:val="SalutationChar"/>
    <w:uiPriority w:val="99"/>
    <w:semiHidden/>
    <w:unhideWhenUsed/>
    <w:rsid w:val="00AD1F7D"/>
    <w:pPr>
      <w:ind w:firstLine="0"/>
    </w:pPr>
  </w:style>
  <w:style w:type="character" w:customStyle="1" w:styleId="SalutationChar">
    <w:name w:val="Salutation Char"/>
    <w:basedOn w:val="DefaultParagraphFont"/>
    <w:link w:val="Salutation"/>
    <w:uiPriority w:val="99"/>
    <w:semiHidden/>
    <w:rsid w:val="00AD1F7D"/>
    <w:rPr>
      <w:rFonts w:ascii="CMU Serif Roman" w:eastAsiaTheme="minorEastAsia" w:hAnsi="CMU Serif Roman"/>
      <w:kern w:val="24"/>
      <w:lang w:val="en-US" w:eastAsia="ja-JP"/>
    </w:rPr>
  </w:style>
  <w:style w:type="paragraph" w:styleId="Signature">
    <w:name w:val="Signature"/>
    <w:basedOn w:val="Normal"/>
    <w:link w:val="SignatureChar"/>
    <w:uiPriority w:val="99"/>
    <w:semiHidden/>
    <w:unhideWhenUsed/>
    <w:rsid w:val="00AD1F7D"/>
    <w:pPr>
      <w:ind w:left="4320" w:firstLine="0"/>
    </w:pPr>
  </w:style>
  <w:style w:type="character" w:customStyle="1" w:styleId="SignatureChar">
    <w:name w:val="Signature Char"/>
    <w:basedOn w:val="DefaultParagraphFont"/>
    <w:link w:val="Signature"/>
    <w:uiPriority w:val="99"/>
    <w:semiHidden/>
    <w:rsid w:val="00AD1F7D"/>
    <w:rPr>
      <w:rFonts w:ascii="CMU Serif Roman" w:eastAsiaTheme="minorEastAsia" w:hAnsi="CMU Serif Roman"/>
      <w:kern w:val="24"/>
      <w:lang w:val="en-US" w:eastAsia="ja-JP"/>
    </w:rPr>
  </w:style>
  <w:style w:type="paragraph" w:customStyle="1" w:styleId="Title2">
    <w:name w:val="Title 2"/>
    <w:basedOn w:val="Normal"/>
    <w:uiPriority w:val="10"/>
    <w:qFormat/>
    <w:rsid w:val="00AD1F7D"/>
    <w:pPr>
      <w:ind w:firstLine="0"/>
      <w:jc w:val="center"/>
    </w:pPr>
  </w:style>
  <w:style w:type="paragraph" w:styleId="TableofAuthorities">
    <w:name w:val="table of authorities"/>
    <w:basedOn w:val="Normal"/>
    <w:next w:val="Normal"/>
    <w:uiPriority w:val="99"/>
    <w:semiHidden/>
    <w:unhideWhenUsed/>
    <w:rsid w:val="00AD1F7D"/>
    <w:pPr>
      <w:ind w:left="240" w:firstLine="0"/>
    </w:pPr>
  </w:style>
  <w:style w:type="paragraph" w:styleId="TableofFigures">
    <w:name w:val="table of figures"/>
    <w:basedOn w:val="Normal"/>
    <w:next w:val="Normal"/>
    <w:uiPriority w:val="99"/>
    <w:semiHidden/>
    <w:unhideWhenUsed/>
    <w:rsid w:val="00AD1F7D"/>
    <w:pPr>
      <w:ind w:firstLine="0"/>
    </w:pPr>
  </w:style>
  <w:style w:type="paragraph" w:styleId="TOAHeading">
    <w:name w:val="toa heading"/>
    <w:basedOn w:val="Normal"/>
    <w:next w:val="Normal"/>
    <w:uiPriority w:val="99"/>
    <w:semiHidden/>
    <w:unhideWhenUsed/>
    <w:rsid w:val="00AD1F7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rsid w:val="00AD1F7D"/>
    <w:pPr>
      <w:spacing w:after="100"/>
      <w:ind w:left="720" w:firstLine="0"/>
    </w:pPr>
  </w:style>
  <w:style w:type="paragraph" w:styleId="TOC5">
    <w:name w:val="toc 5"/>
    <w:basedOn w:val="Normal"/>
    <w:next w:val="Normal"/>
    <w:autoRedefine/>
    <w:uiPriority w:val="39"/>
    <w:semiHidden/>
    <w:unhideWhenUsed/>
    <w:rsid w:val="00AD1F7D"/>
    <w:pPr>
      <w:spacing w:after="100"/>
      <w:ind w:left="960" w:firstLine="0"/>
    </w:pPr>
  </w:style>
  <w:style w:type="paragraph" w:styleId="TOC6">
    <w:name w:val="toc 6"/>
    <w:basedOn w:val="Normal"/>
    <w:next w:val="Normal"/>
    <w:autoRedefine/>
    <w:uiPriority w:val="39"/>
    <w:semiHidden/>
    <w:unhideWhenUsed/>
    <w:rsid w:val="00AD1F7D"/>
    <w:pPr>
      <w:spacing w:after="100"/>
      <w:ind w:left="1200" w:firstLine="0"/>
    </w:pPr>
  </w:style>
  <w:style w:type="paragraph" w:styleId="TOC7">
    <w:name w:val="toc 7"/>
    <w:basedOn w:val="Normal"/>
    <w:next w:val="Normal"/>
    <w:autoRedefine/>
    <w:uiPriority w:val="39"/>
    <w:semiHidden/>
    <w:unhideWhenUsed/>
    <w:rsid w:val="00AD1F7D"/>
    <w:pPr>
      <w:spacing w:after="100"/>
      <w:ind w:left="1440" w:firstLine="0"/>
    </w:pPr>
  </w:style>
  <w:style w:type="paragraph" w:styleId="TOC8">
    <w:name w:val="toc 8"/>
    <w:basedOn w:val="Normal"/>
    <w:next w:val="Normal"/>
    <w:autoRedefine/>
    <w:uiPriority w:val="39"/>
    <w:semiHidden/>
    <w:unhideWhenUsed/>
    <w:rsid w:val="00AD1F7D"/>
    <w:pPr>
      <w:spacing w:after="100"/>
      <w:ind w:left="1680" w:firstLine="0"/>
    </w:pPr>
  </w:style>
  <w:style w:type="paragraph" w:styleId="TOC9">
    <w:name w:val="toc 9"/>
    <w:basedOn w:val="Normal"/>
    <w:next w:val="Normal"/>
    <w:autoRedefine/>
    <w:uiPriority w:val="39"/>
    <w:semiHidden/>
    <w:unhideWhenUsed/>
    <w:rsid w:val="00AD1F7D"/>
    <w:pPr>
      <w:spacing w:after="100"/>
      <w:ind w:left="1920" w:firstLine="0"/>
    </w:pPr>
  </w:style>
  <w:style w:type="character" w:styleId="EndnoteReference">
    <w:name w:val="endnote reference"/>
    <w:basedOn w:val="DefaultParagraphFont"/>
    <w:uiPriority w:val="99"/>
    <w:semiHidden/>
    <w:unhideWhenUsed/>
    <w:rsid w:val="00AD1F7D"/>
    <w:rPr>
      <w:vertAlign w:val="superscript"/>
    </w:rPr>
  </w:style>
  <w:style w:type="character" w:styleId="FootnoteReference">
    <w:name w:val="footnote reference"/>
    <w:basedOn w:val="DefaultParagraphFont"/>
    <w:uiPriority w:val="99"/>
    <w:unhideWhenUsed/>
    <w:qFormat/>
    <w:rsid w:val="00AD1F7D"/>
    <w:rPr>
      <w:vertAlign w:val="superscript"/>
    </w:rPr>
  </w:style>
  <w:style w:type="table" w:customStyle="1" w:styleId="APAReport">
    <w:name w:val="APA Report"/>
    <w:basedOn w:val="TableNormal"/>
    <w:uiPriority w:val="99"/>
    <w:rsid w:val="00AD1F7D"/>
    <w:rPr>
      <w:rFonts w:eastAsiaTheme="minorEastAsia"/>
      <w:lang w:val="en-US" w:eastAsia="ja-JP"/>
    </w:r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rsid w:val="00AD1F7D"/>
    <w:pPr>
      <w:spacing w:before="240"/>
      <w:ind w:firstLine="0"/>
      <w:contextualSpacing/>
    </w:pPr>
  </w:style>
  <w:style w:type="paragraph" w:customStyle="1" w:styleId="SourceCode">
    <w:name w:val="SourceCode"/>
    <w:basedOn w:val="Normal"/>
    <w:next w:val="Normal"/>
    <w:qFormat/>
    <w:rsid w:val="00AD1F7D"/>
    <w:pPr>
      <w:spacing w:after="240"/>
      <w:contextualSpacing/>
    </w:pPr>
    <w:rPr>
      <w:rFonts w:ascii="Monaco" w:hAnsi="Monaco"/>
    </w:rPr>
  </w:style>
  <w:style w:type="character" w:customStyle="1" w:styleId="apple-converted-space">
    <w:name w:val="apple-converted-space"/>
    <w:basedOn w:val="DefaultParagraphFont"/>
    <w:rsid w:val="00AD1F7D"/>
  </w:style>
  <w:style w:type="character" w:styleId="CommentReference">
    <w:name w:val="annotation reference"/>
    <w:basedOn w:val="DefaultParagraphFont"/>
    <w:uiPriority w:val="99"/>
    <w:semiHidden/>
    <w:unhideWhenUsed/>
    <w:rsid w:val="00AD1F7D"/>
    <w:rPr>
      <w:sz w:val="16"/>
      <w:szCs w:val="16"/>
    </w:rPr>
  </w:style>
  <w:style w:type="character" w:customStyle="1" w:styleId="md-plain">
    <w:name w:val="md-plain"/>
    <w:basedOn w:val="DefaultParagraphFont"/>
    <w:rsid w:val="00AD1F7D"/>
  </w:style>
  <w:style w:type="character" w:styleId="Hyperlink">
    <w:name w:val="Hyperlink"/>
    <w:basedOn w:val="DefaultParagraphFont"/>
    <w:uiPriority w:val="99"/>
    <w:unhideWhenUsed/>
    <w:rsid w:val="00AD1F7D"/>
    <w:rPr>
      <w:color w:val="0563C1" w:themeColor="hyperlink"/>
      <w:u w:val="single"/>
    </w:rPr>
  </w:style>
  <w:style w:type="character" w:styleId="UnresolvedMention">
    <w:name w:val="Unresolved Mention"/>
    <w:basedOn w:val="DefaultParagraphFont"/>
    <w:uiPriority w:val="99"/>
    <w:semiHidden/>
    <w:unhideWhenUsed/>
    <w:rsid w:val="00AD1F7D"/>
    <w:rPr>
      <w:color w:val="605E5C"/>
      <w:shd w:val="clear" w:color="auto" w:fill="E1DFDD"/>
    </w:rPr>
  </w:style>
  <w:style w:type="character" w:styleId="FollowedHyperlink">
    <w:name w:val="FollowedHyperlink"/>
    <w:basedOn w:val="DefaultParagraphFont"/>
    <w:uiPriority w:val="99"/>
    <w:semiHidden/>
    <w:unhideWhenUsed/>
    <w:rsid w:val="00AD1F7D"/>
    <w:rPr>
      <w:color w:val="954F72" w:themeColor="followedHyperlink"/>
      <w:u w:val="single"/>
    </w:rPr>
  </w:style>
  <w:style w:type="paragraph" w:customStyle="1" w:styleId="abstract">
    <w:name w:val="abstract"/>
    <w:basedOn w:val="Normal"/>
    <w:qFormat/>
    <w:rsid w:val="00E01432"/>
    <w:pPr>
      <w:ind w:left="720" w:right="740" w:firstLine="0"/>
    </w:pPr>
    <w:rPr>
      <w:sz w:val="20"/>
      <w:szCs w:val="20"/>
    </w:rPr>
  </w:style>
  <w:style w:type="paragraph" w:customStyle="1" w:styleId="authors">
    <w:name w:val="authors"/>
    <w:basedOn w:val="Heading1"/>
    <w:qFormat/>
    <w:rsid w:val="00E01432"/>
    <w:rPr>
      <w:b w:val="0"/>
      <w:sz w:val="24"/>
      <w:szCs w:val="24"/>
    </w:rPr>
  </w:style>
  <w:style w:type="paragraph" w:customStyle="1" w:styleId="Title1">
    <w:name w:val="Title1"/>
    <w:basedOn w:val="Heading1"/>
    <w:qFormat/>
    <w:rsid w:val="00E01432"/>
    <w:rPr>
      <w:b w:val="0"/>
      <w:sz w:val="28"/>
      <w:szCs w:val="28"/>
    </w:rPr>
  </w:style>
  <w:style w:type="character" w:styleId="PageNumber">
    <w:name w:val="page number"/>
    <w:basedOn w:val="DefaultParagraphFont"/>
    <w:uiPriority w:val="99"/>
    <w:semiHidden/>
    <w:unhideWhenUsed/>
    <w:rsid w:val="003158CF"/>
  </w:style>
  <w:style w:type="paragraph" w:styleId="Revision">
    <w:name w:val="Revision"/>
    <w:hidden/>
    <w:uiPriority w:val="99"/>
    <w:semiHidden/>
    <w:rsid w:val="003D5FD0"/>
    <w:rPr>
      <w:rFonts w:ascii="CMU Serif Roman" w:eastAsiaTheme="minorEastAsia" w:hAnsi="CMU Serif Roman"/>
      <w:kern w:val="24"/>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1600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1.emf"/><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sf.io/v3twe/"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osf.io/v3twe/" TargetMode="External"/><Relationship Id="rId4" Type="http://schemas.openxmlformats.org/officeDocument/2006/relationships/webSettings" Target="webSettings.xml"/><Relationship Id="rId9" Type="http://schemas.openxmlformats.org/officeDocument/2006/relationships/hyperlink" Target="https://osf.io/v3twe/"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10</Pages>
  <Words>18922</Words>
  <Characters>107857</Characters>
  <Application>Microsoft Office Word</Application>
  <DocSecurity>0</DocSecurity>
  <Lines>898</Lines>
  <Paragraphs>253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Microsoft Office User</cp:lastModifiedBy>
  <cp:revision>125</cp:revision>
  <dcterms:created xsi:type="dcterms:W3CDTF">2020-07-06T15:38:00Z</dcterms:created>
  <dcterms:modified xsi:type="dcterms:W3CDTF">2022-08-31T16:25:00Z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zotero-version="6.0.11"&gt;&lt;session id="URyVAm4J"/&gt;&lt;style id="http://www.zotero.org/styles/apa" locale="en-US" hasBibliography="1" bibliographyStyleHasBeenSet="1"/&gt;&lt;prefs&gt;&lt;pref name="fieldType" value="Field"/&gt;&lt;pref name="dontAskDelayCi</vt:lpwstr>
  </property>
  <property fmtid="{D5CDD505-2E9C-101B-9397-08002B2CF9AE}" pid="3" name="ZOTERO_PREF_2">
    <vt:lpwstr>tationUpdates" value="true"/&gt;&lt;/prefs&gt;&lt;/data&gt;</vt:lpwstr>
  </property>
</Properties>
</file>