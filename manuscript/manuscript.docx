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8BFAE1" w14:textId="77777777" w:rsidR="000A4CF6" w:rsidRPr="00D830E5" w:rsidRDefault="000A4CF6" w:rsidP="005056F0">
      <w:pPr>
        <w:pStyle w:val="Heading1"/>
      </w:pPr>
    </w:p>
    <w:p w14:paraId="4724825F" w14:textId="77777777" w:rsidR="000A4CF6" w:rsidRPr="00D830E5" w:rsidRDefault="000A4CF6" w:rsidP="005056F0">
      <w:pPr>
        <w:pStyle w:val="Heading1"/>
      </w:pPr>
    </w:p>
    <w:p w14:paraId="5EAA6148" w14:textId="77777777" w:rsidR="000A4CF6" w:rsidRPr="00D830E5" w:rsidRDefault="000A4CF6" w:rsidP="005056F0">
      <w:pPr>
        <w:pStyle w:val="Heading1"/>
      </w:pPr>
    </w:p>
    <w:p w14:paraId="49630124" w14:textId="77777777" w:rsidR="000A4CF6" w:rsidRPr="00D830E5" w:rsidRDefault="000A4CF6" w:rsidP="005056F0">
      <w:pPr>
        <w:pStyle w:val="Heading1"/>
        <w:rPr>
          <w:b w:val="0"/>
        </w:rPr>
      </w:pPr>
    </w:p>
    <w:p w14:paraId="31811A02" w14:textId="3180BED8" w:rsidR="00450A0D" w:rsidRPr="00D830E5" w:rsidRDefault="00450A0D" w:rsidP="00110D6A">
      <w:pPr>
        <w:pStyle w:val="Heading1"/>
        <w:rPr>
          <w:b w:val="0"/>
        </w:rPr>
      </w:pPr>
      <w:r w:rsidRPr="00D830E5">
        <w:rPr>
          <w:b w:val="0"/>
        </w:rPr>
        <w:t xml:space="preserve">The IRAP </w:t>
      </w:r>
      <w:r w:rsidR="006A3A94">
        <w:rPr>
          <w:b w:val="0"/>
        </w:rPr>
        <w:t>has</w:t>
      </w:r>
      <w:r w:rsidRPr="00D830E5">
        <w:rPr>
          <w:b w:val="0"/>
        </w:rPr>
        <w:t xml:space="preserve"> poor internal consistency and test-retest reliability: </w:t>
      </w:r>
    </w:p>
    <w:p w14:paraId="5D1BBB99" w14:textId="767BCB96" w:rsidR="00F766BD" w:rsidRPr="00D830E5" w:rsidRDefault="00E546F0" w:rsidP="00110D6A">
      <w:pPr>
        <w:pStyle w:val="Heading1"/>
        <w:rPr>
          <w:b w:val="0"/>
        </w:rPr>
      </w:pPr>
      <w:r w:rsidRPr="00D830E5">
        <w:rPr>
          <w:b w:val="0"/>
        </w:rPr>
        <w:t>A file-drawer meta-analysis</w:t>
      </w:r>
    </w:p>
    <w:p w14:paraId="535C0743" w14:textId="3D81F2FE" w:rsidR="00DD0916" w:rsidRPr="00D830E5" w:rsidRDefault="00DD0916" w:rsidP="005056F0">
      <w:pPr>
        <w:pStyle w:val="Heading1"/>
        <w:rPr>
          <w:b w:val="0"/>
        </w:rPr>
      </w:pPr>
      <w:r w:rsidRPr="00D830E5">
        <w:rPr>
          <w:b w:val="0"/>
        </w:rPr>
        <w:t>Ian Hussey</w:t>
      </w:r>
      <w:r w:rsidR="001D2487" w:rsidRPr="00D830E5">
        <w:rPr>
          <w:b w:val="0"/>
        </w:rPr>
        <w:t xml:space="preserve"> &amp; Chad E. Drake</w:t>
      </w:r>
    </w:p>
    <w:p w14:paraId="0C8F8955" w14:textId="77777777" w:rsidR="00DD0916" w:rsidRPr="00D830E5" w:rsidRDefault="00DD0916" w:rsidP="00DD0916">
      <w:pPr>
        <w:spacing w:line="240" w:lineRule="auto"/>
      </w:pPr>
    </w:p>
    <w:p w14:paraId="6D34F0C5" w14:textId="77777777" w:rsidR="00DD0916" w:rsidRPr="00D830E5" w:rsidRDefault="00DD0916" w:rsidP="000A4CF6">
      <w:pPr>
        <w:spacing w:line="240" w:lineRule="auto"/>
        <w:ind w:firstLine="0"/>
      </w:pPr>
      <w:bookmarkStart w:id="0" w:name="_56xfx6b2flw9" w:colFirst="0" w:colLast="0"/>
      <w:bookmarkEnd w:id="0"/>
    </w:p>
    <w:p w14:paraId="6FDE1AED" w14:textId="42B4E69F" w:rsidR="00DD0916" w:rsidRPr="00D830E5" w:rsidRDefault="00DD0916" w:rsidP="00447681">
      <w:pPr>
        <w:spacing w:line="240" w:lineRule="auto"/>
      </w:pPr>
      <w:bookmarkStart w:id="1" w:name="_7fw28s4feaci" w:colFirst="0" w:colLast="0"/>
      <w:bookmarkEnd w:id="1"/>
      <w:r w:rsidRPr="00D830E5">
        <w:br w:type="page"/>
      </w:r>
      <w:bookmarkStart w:id="2" w:name="_ieyszia11ih6" w:colFirst="0" w:colLast="0"/>
      <w:bookmarkEnd w:id="2"/>
    </w:p>
    <w:p w14:paraId="3BFBC3C9" w14:textId="4A8861A5" w:rsidR="00693644" w:rsidRPr="00D830E5" w:rsidRDefault="00587D81" w:rsidP="00E63429">
      <w:pPr>
        <w:pStyle w:val="Heading1"/>
      </w:pPr>
      <w:r w:rsidRPr="00D830E5">
        <w:lastRenderedPageBreak/>
        <w:t>Abstract</w:t>
      </w:r>
    </w:p>
    <w:p w14:paraId="2C9B9E5E" w14:textId="5BF1F86D" w:rsidR="00693644" w:rsidRPr="00D830E5" w:rsidRDefault="002D7CA2" w:rsidP="006A281D">
      <w:r w:rsidRPr="00D830E5">
        <w:t>Vahey et al.’s (2015)</w:t>
      </w:r>
      <w:r w:rsidR="006A281D" w:rsidRPr="00D830E5">
        <w:t xml:space="preserve"> meta</w:t>
      </w:r>
      <w:r w:rsidR="00E546F0" w:rsidRPr="00D830E5">
        <w:t>-</w:t>
      </w:r>
      <w:r w:rsidR="006A281D" w:rsidRPr="00D830E5">
        <w:t xml:space="preserve">analysis </w:t>
      </w:r>
      <w:r w:rsidRPr="00D830E5">
        <w:t>argued that the</w:t>
      </w:r>
      <w:r w:rsidR="006A281D" w:rsidRPr="00D830E5">
        <w:t xml:space="preserve"> I</w:t>
      </w:r>
      <w:r w:rsidR="00E546F0" w:rsidRPr="00D830E5">
        <w:t xml:space="preserve">mplicit </w:t>
      </w:r>
      <w:r w:rsidR="006A281D" w:rsidRPr="00D830E5">
        <w:t>R</w:t>
      </w:r>
      <w:r w:rsidR="00E546F0" w:rsidRPr="00D830E5">
        <w:t xml:space="preserve">elational </w:t>
      </w:r>
      <w:r w:rsidR="006A281D" w:rsidRPr="00D830E5">
        <w:t>A</w:t>
      </w:r>
      <w:r w:rsidR="00E546F0" w:rsidRPr="00D830E5">
        <w:t xml:space="preserve">ssessment </w:t>
      </w:r>
      <w:r w:rsidR="006A281D" w:rsidRPr="00D830E5">
        <w:t>P</w:t>
      </w:r>
      <w:r w:rsidR="00E546F0" w:rsidRPr="00D830E5">
        <w:t>rocedure (IRAP)</w:t>
      </w:r>
      <w:r w:rsidR="006A281D" w:rsidRPr="00D830E5">
        <w:t xml:space="preserve"> </w:t>
      </w:r>
      <w:r w:rsidRPr="00D830E5">
        <w:t xml:space="preserve">has </w:t>
      </w:r>
      <w:r w:rsidR="00F37FA5" w:rsidRPr="00D830E5">
        <w:t xml:space="preserve">good criterion validity and </w:t>
      </w:r>
      <w:r w:rsidRPr="00D830E5">
        <w:t>potential for clinical assessment</w:t>
      </w:r>
      <w:r w:rsidR="006A281D" w:rsidRPr="00D830E5">
        <w:t xml:space="preserve">. </w:t>
      </w:r>
      <w:r w:rsidR="00744D52" w:rsidRPr="00D830E5">
        <w:t xml:space="preserve">However, </w:t>
      </w:r>
      <w:r w:rsidR="00E57A20" w:rsidRPr="00D830E5">
        <w:t xml:space="preserve">two </w:t>
      </w:r>
      <w:r w:rsidR="00E53A5D" w:rsidRPr="00D830E5">
        <w:t xml:space="preserve">other </w:t>
      </w:r>
      <w:r w:rsidR="00744D52" w:rsidRPr="00D830E5">
        <w:t xml:space="preserve">meta-analyses have shown the IRAP to have very low reliability. Here, we extend this evidence based through </w:t>
      </w:r>
      <w:r w:rsidR="000B4E0A" w:rsidRPr="00D830E5">
        <w:t>meta-analy</w:t>
      </w:r>
      <w:r w:rsidR="009F3F5C" w:rsidRPr="00D830E5">
        <w:t xml:space="preserve">ses of file drawer data. Individual participant data from all </w:t>
      </w:r>
      <w:r w:rsidR="00EE17C6" w:rsidRPr="00D830E5">
        <w:t xml:space="preserve">of our </w:t>
      </w:r>
      <w:r w:rsidR="009F3F5C" w:rsidRPr="00D830E5">
        <w:t>published and unpublished studies was used to estimate the IRAP’s internal consistency and test-retest reliability across a large number of domains (</w:t>
      </w:r>
      <w:r w:rsidR="009D19CA" w:rsidRPr="00D830E5">
        <w:rPr>
          <w:i/>
        </w:rPr>
        <w:t>k</w:t>
      </w:r>
      <w:r w:rsidR="009D19CA" w:rsidRPr="00D830E5">
        <w:t xml:space="preserve"> = </w:t>
      </w:r>
      <w:r w:rsidR="00797435" w:rsidRPr="00D830E5">
        <w:t>13</w:t>
      </w:r>
      <w:r w:rsidR="009F3F5C" w:rsidRPr="00D830E5">
        <w:t>) and participants (</w:t>
      </w:r>
      <w:r w:rsidR="009F3F5C" w:rsidRPr="00D830E5">
        <w:rPr>
          <w:i/>
        </w:rPr>
        <w:t>N</w:t>
      </w:r>
      <w:r w:rsidR="009F09BE" w:rsidRPr="00D830E5">
        <w:rPr>
          <w:rFonts w:cs="Times New Roman (Body CS)"/>
          <w:vertAlign w:val="subscript"/>
        </w:rPr>
        <w:t>IC</w:t>
      </w:r>
      <w:r w:rsidR="009F3F5C" w:rsidRPr="00D830E5">
        <w:t xml:space="preserve"> = </w:t>
      </w:r>
      <w:r w:rsidR="00816D05" w:rsidRPr="00D830E5">
        <w:t xml:space="preserve">964, </w:t>
      </w:r>
      <w:r w:rsidR="00816D05" w:rsidRPr="00D830E5">
        <w:rPr>
          <w:i/>
        </w:rPr>
        <w:t>N</w:t>
      </w:r>
      <w:r w:rsidR="009F09BE" w:rsidRPr="00D830E5">
        <w:rPr>
          <w:rFonts w:cs="Times New Roman (Body CS)"/>
          <w:vertAlign w:val="subscript"/>
        </w:rPr>
        <w:t>T-RT</w:t>
      </w:r>
      <w:r w:rsidR="00816D05" w:rsidRPr="00D830E5">
        <w:t xml:space="preserve"> = 350</w:t>
      </w:r>
      <w:r w:rsidR="009F3F5C" w:rsidRPr="00D830E5">
        <w:t>).</w:t>
      </w:r>
      <w:r w:rsidR="006A281D" w:rsidRPr="00D830E5">
        <w:t xml:space="preserve"> </w:t>
      </w:r>
      <w:r w:rsidR="00B26AF0" w:rsidRPr="00D830E5">
        <w:t xml:space="preserve">Results suggest that internal consistency </w:t>
      </w:r>
      <w:r w:rsidR="00C37241" w:rsidRPr="00D830E5">
        <w:t xml:space="preserve">is poor </w:t>
      </w:r>
      <w:r w:rsidR="00B26AF0" w:rsidRPr="00D830E5">
        <w:t>(</w:t>
      </w:r>
      <w:r w:rsidR="00816D05" w:rsidRPr="00D830E5">
        <w:t xml:space="preserve">α </w:t>
      </w:r>
      <w:r w:rsidR="00B26AF0" w:rsidRPr="00D830E5">
        <w:t xml:space="preserve">= </w:t>
      </w:r>
      <w:r w:rsidR="00C37241" w:rsidRPr="00D830E5">
        <w:t xml:space="preserve">0.54, 95% CI [0.46, 0.61]) </w:t>
      </w:r>
      <w:r w:rsidR="00B26AF0" w:rsidRPr="00D830E5">
        <w:t xml:space="preserve">and test-retest reliability </w:t>
      </w:r>
      <w:r w:rsidR="00C37241" w:rsidRPr="00D830E5">
        <w:t xml:space="preserve">is very poor </w:t>
      </w:r>
      <w:r w:rsidR="00B26AF0" w:rsidRPr="00D830E5">
        <w:t xml:space="preserve">(ICC = </w:t>
      </w:r>
      <w:r w:rsidR="00C37241" w:rsidRPr="00D830E5">
        <w:t>0.19, 95% CI [0.06, 0.32]</w:t>
      </w:r>
      <w:r w:rsidR="00B26AF0" w:rsidRPr="00D830E5">
        <w:t>)</w:t>
      </w:r>
      <w:r w:rsidR="00EF3D1E" w:rsidRPr="00D830E5">
        <w:t xml:space="preserve">. This </w:t>
      </w:r>
      <w:r w:rsidR="00D6275E" w:rsidRPr="00D830E5">
        <w:t>severely limit</w:t>
      </w:r>
      <w:r w:rsidR="00F450E2" w:rsidRPr="00D830E5">
        <w:t>s</w:t>
      </w:r>
      <w:r w:rsidR="00D6275E" w:rsidRPr="00D830E5">
        <w:t xml:space="preserve"> </w:t>
      </w:r>
      <w:r w:rsidR="00EF3D1E" w:rsidRPr="00D830E5">
        <w:t>the IRAP’s ability to function as a useful measure, for clinical use or otherwise, especially at the individual level</w:t>
      </w:r>
      <w:r w:rsidR="00D6275E" w:rsidRPr="00D830E5">
        <w:t>.</w:t>
      </w:r>
      <w:r w:rsidR="00EF3D1E" w:rsidRPr="00D830E5">
        <w:t xml:space="preserve"> </w:t>
      </w:r>
      <w:r w:rsidR="00343AE9" w:rsidRPr="00D830E5">
        <w:t>We</w:t>
      </w:r>
      <w:r w:rsidR="00D879AA" w:rsidRPr="00D830E5">
        <w:t xml:space="preserve"> conclude that </w:t>
      </w:r>
      <w:r w:rsidR="00304A89" w:rsidRPr="00D830E5">
        <w:t>researchers</w:t>
      </w:r>
      <w:r w:rsidR="00D879AA" w:rsidRPr="00D830E5">
        <w:t xml:space="preserve"> should be </w:t>
      </w:r>
      <w:r w:rsidR="005D42E4" w:rsidRPr="00D830E5">
        <w:t xml:space="preserve">very </w:t>
      </w:r>
      <w:r w:rsidR="00D879AA" w:rsidRPr="00D830E5">
        <w:t xml:space="preserve">cautious about choosing </w:t>
      </w:r>
      <w:r w:rsidR="00E47FA1" w:rsidRPr="00D830E5">
        <w:t>to</w:t>
      </w:r>
      <w:r w:rsidR="00D879AA" w:rsidRPr="00D830E5">
        <w:t xml:space="preserve"> employ </w:t>
      </w:r>
      <w:r w:rsidR="00E47FA1" w:rsidRPr="00D830E5">
        <w:t>the IRAP</w:t>
      </w:r>
      <w:r w:rsidR="00D879AA" w:rsidRPr="00D830E5">
        <w:t xml:space="preserve"> or when interpreting its results.</w:t>
      </w:r>
      <w:r w:rsidR="00693644" w:rsidRPr="00D830E5">
        <w:br w:type="page"/>
      </w:r>
    </w:p>
    <w:p w14:paraId="5D4882B4" w14:textId="7C8FA3EE" w:rsidR="002D7CA2" w:rsidRPr="00D830E5" w:rsidRDefault="002D7CA2" w:rsidP="002D7CA2">
      <w:pPr>
        <w:pStyle w:val="Heading1"/>
        <w:rPr>
          <w:b w:val="0"/>
        </w:rPr>
      </w:pPr>
      <w:r w:rsidRPr="00D830E5">
        <w:rPr>
          <w:b w:val="0"/>
        </w:rPr>
        <w:lastRenderedPageBreak/>
        <w:t xml:space="preserve">The IRAP </w:t>
      </w:r>
      <w:r w:rsidR="008A2CDD" w:rsidRPr="00D830E5">
        <w:rPr>
          <w:b w:val="0"/>
        </w:rPr>
        <w:t xml:space="preserve">demonstrates </w:t>
      </w:r>
      <w:r w:rsidRPr="00D830E5">
        <w:rPr>
          <w:b w:val="0"/>
        </w:rPr>
        <w:t xml:space="preserve">very poor internal consistency and test-retest reliability: </w:t>
      </w:r>
    </w:p>
    <w:p w14:paraId="41CB1852" w14:textId="77777777" w:rsidR="002D7CA2" w:rsidRPr="00D830E5" w:rsidRDefault="002D7CA2" w:rsidP="002D7CA2">
      <w:pPr>
        <w:pStyle w:val="Heading1"/>
        <w:rPr>
          <w:b w:val="0"/>
        </w:rPr>
      </w:pPr>
      <w:r w:rsidRPr="00D830E5">
        <w:rPr>
          <w:b w:val="0"/>
        </w:rPr>
        <w:t>A file-drawer meta-analysis</w:t>
      </w:r>
    </w:p>
    <w:p w14:paraId="5B9EC6AA" w14:textId="77777777" w:rsidR="00693644" w:rsidRPr="00D830E5" w:rsidRDefault="00693644" w:rsidP="00E95696">
      <w:pPr>
        <w:ind w:firstLine="0"/>
      </w:pPr>
    </w:p>
    <w:p w14:paraId="5B8AC73D" w14:textId="66042423" w:rsidR="00B8029B" w:rsidRPr="00D830E5" w:rsidRDefault="00BC3240" w:rsidP="00DC00E1">
      <w:r w:rsidRPr="00D830E5">
        <w:t xml:space="preserve">The Implicit Relational Assessment Procedure </w:t>
      </w:r>
      <w:r w:rsidRPr="00D830E5">
        <w:fldChar w:fldCharType="begin"/>
      </w:r>
      <w:r w:rsidRPr="00D830E5">
        <w:instrText xml:space="preserve"> ADDIN ZOTERO_ITEM CSL_CITATION {"citationID":"RK4EjZ11","properties":{"formattedCitation":"(IRAP: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D830E5">
        <w:fldChar w:fldCharType="separate"/>
      </w:r>
      <w:r w:rsidRPr="00D830E5">
        <w:t>(IRAP: Barnes-Holmes et al., 2010)</w:t>
      </w:r>
      <w:r w:rsidRPr="00D830E5">
        <w:fldChar w:fldCharType="end"/>
      </w:r>
      <w:r w:rsidRPr="00D830E5">
        <w:t xml:space="preserve"> is a computer</w:t>
      </w:r>
      <w:r w:rsidR="00731FBC">
        <w:t xml:space="preserve"> </w:t>
      </w:r>
      <w:r w:rsidRPr="00D830E5">
        <w:t>based reaction</w:t>
      </w:r>
      <w:r w:rsidR="00D830E5">
        <w:t>-</w:t>
      </w:r>
      <w:r w:rsidRPr="00D830E5">
        <w:t xml:space="preserve">time task designed to capture automatic relational responding. It has been used extensively as a measure of implicit attitudes </w:t>
      </w:r>
      <w:r w:rsidRPr="00D830E5">
        <w:fldChar w:fldCharType="begin"/>
      </w:r>
      <w:r w:rsidRPr="00D830E5">
        <w:instrText xml:space="preserve"> ADDIN ZOTERO_ITEM CSL_CITATION {"citationID":"7A29KA3H","properties":{"formattedCitation":"(Gawronski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D830E5">
        <w:fldChar w:fldCharType="separate"/>
      </w:r>
      <w:r w:rsidRPr="00D830E5">
        <w:t>(Gawronski &amp; De Houwer, 2011)</w:t>
      </w:r>
      <w:r w:rsidRPr="00D830E5">
        <w:fldChar w:fldCharType="end"/>
      </w:r>
      <w:r w:rsidRPr="00D830E5">
        <w:t xml:space="preserve"> and within Contextual Behavioral Science due to its historic ties to Relational Frame Theory </w:t>
      </w:r>
      <w:r w:rsidRPr="00D830E5">
        <w:fldChar w:fldCharType="begin"/>
      </w:r>
      <w:r w:rsidR="00241F51" w:rsidRPr="00D830E5">
        <w:instrText xml:space="preserve"> ADDIN ZOTERO_ITEM CSL_CITATION {"citationID":"gljLa0zv","properties":{"formattedCitation":"(Hussey, Barnes-Holmes, et al., 2015)","plainCitation":"(Hussey, Barnes-Holmes, et al., 2015)","noteIndex":0},"citationItems":[{"id":850,"uris":["http://zotero.org/users/1687755/items/UP4X2D4H"],"uri":["http://zotero.org/users/1687755/items/UP4X2D4H"],"itemData":{"id":850,"type":"article-journal","abstract":"Relational Frame Theory (RFT) is a functional-analytic account of human language and cognition, including human psychopathology. The core premise of the theory is that language and cognition is composed of relational acts. Over the past 10 years, the theory has served to generate the development of a measure, known as the Implicit Relational Assessment Procedure, which was designed initially to provide a metric of the strength or persistence of relational responding. Although the IRAP provides a measure of implicit attitudes, we argue that it is time to refocus on its original purpose: measuring the strength of relational framing. This refocusing has already started to generate a new conceptual framework, which potentially will lead to improved functional specificity for behavior therapy.","collection-title":"Third wave behavioral therapies","container-title":"Current Opinion in Psychology","DOI":"10.1016/j.copsyc.2014.12.009","ISSN":"2352-250X","journalAbbreviation":"Current Opinion in Psychology","page":"11-15","source":"ScienceDirect","title":"From Relational Frame Theory to implicit attitudes and back again: clarifying the link between RFT and IRAP research","title-short":"From Relational Frame Theory to implicit attitudes and back again","volume":"2","author":[{"family":"Hussey","given":"Ian"},{"family":"Barnes-Holmes","given":"Dermot"},{"family":"Barnes-Holmes","given":"Yvonne"}],"issued":{"date-parts":[["2015",4]]}}}],"schema":"https://github.com/citation-style-language/schema/raw/master/csl-citation.json"} </w:instrText>
      </w:r>
      <w:r w:rsidRPr="00D830E5">
        <w:fldChar w:fldCharType="separate"/>
      </w:r>
      <w:r w:rsidR="00241F51" w:rsidRPr="00D830E5">
        <w:t>(Hussey, Barnes-Holmes, et al., 2015)</w:t>
      </w:r>
      <w:r w:rsidRPr="00D830E5">
        <w:fldChar w:fldCharType="end"/>
      </w:r>
      <w:r w:rsidRPr="00D830E5">
        <w:t>.</w:t>
      </w:r>
      <w:r w:rsidR="00DC00E1" w:rsidRPr="00D830E5">
        <w:t xml:space="preserve"> </w:t>
      </w:r>
      <w:r w:rsidR="00344CB3" w:rsidRPr="00D830E5">
        <w:t>In their meta-analysis</w:t>
      </w:r>
      <w:r w:rsidR="00EB462E" w:rsidRPr="00D830E5">
        <w:t xml:space="preserve"> of criterion validity of clinically relevant IRAP studies</w:t>
      </w:r>
      <w:r w:rsidR="00344CB3" w:rsidRPr="00D830E5">
        <w:t xml:space="preserve">, Vahey et al. </w:t>
      </w:r>
      <w:r w:rsidR="00E708F1" w:rsidRPr="00D830E5">
        <w:fldChar w:fldCharType="begin"/>
      </w:r>
      <w:r w:rsidRPr="00D830E5">
        <w:instrText xml:space="preserve"> ADDIN ZOTERO_ITEM CSL_CITATION {"citationID":"FghYAFBp","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E708F1" w:rsidRPr="00D830E5">
        <w:fldChar w:fldCharType="separate"/>
      </w:r>
      <w:r w:rsidRPr="00D830E5">
        <w:t>(2015)</w:t>
      </w:r>
      <w:r w:rsidR="00E708F1" w:rsidRPr="00D830E5">
        <w:fldChar w:fldCharType="end"/>
      </w:r>
      <w:r w:rsidR="00D82D77" w:rsidRPr="00D830E5">
        <w:t xml:space="preserve"> argued that the</w:t>
      </w:r>
      <w:r w:rsidR="006A704B" w:rsidRPr="00D830E5">
        <w:t xml:space="preserve"> IRAP</w:t>
      </w:r>
      <w:r w:rsidR="00D82D77" w:rsidRPr="00D830E5">
        <w:t xml:space="preserve"> </w:t>
      </w:r>
      <w:r w:rsidRPr="00D830E5">
        <w:t>has potential as a tool for clinical assessment</w:t>
      </w:r>
      <w:r w:rsidR="00D82D77" w:rsidRPr="00D830E5">
        <w:t xml:space="preserve">. This aspiration </w:t>
      </w:r>
      <w:r w:rsidRPr="00D830E5">
        <w:t xml:space="preserve">that </w:t>
      </w:r>
      <w:r w:rsidR="00D82D77" w:rsidRPr="00D830E5">
        <w:t xml:space="preserve">the IRAP </w:t>
      </w:r>
      <w:r w:rsidRPr="00D830E5">
        <w:t xml:space="preserve">might be used in applied contexts is long-standing. However, </w:t>
      </w:r>
      <w:r w:rsidR="006A679F" w:rsidRPr="00D830E5">
        <w:t>concern</w:t>
      </w:r>
      <w:r w:rsidR="00F74C4F" w:rsidRPr="00D830E5">
        <w:t xml:space="preserve">s have been expressed about </w:t>
      </w:r>
      <w:r w:rsidR="006A679F" w:rsidRPr="00D830E5">
        <w:t>the IRAP’s low reliability</w:t>
      </w:r>
      <w:r w:rsidR="00591D17" w:rsidRPr="00D830E5">
        <w:t xml:space="preserve"> </w:t>
      </w:r>
      <w:r w:rsidR="006A679F" w:rsidRPr="00D830E5">
        <w:fldChar w:fldCharType="begin"/>
      </w:r>
      <w:r w:rsidR="00241F51" w:rsidRPr="00D830E5">
        <w:instrText xml:space="preserve"> ADDIN ZOTERO_ITEM CSL_CITATION {"citationID":"Pa8o99Am","properties":{"formattedCitation":"(meta-analyses by Golijani-Moghaddam et al., 2013; Greenwald &amp; Lai, 2020)","plainCitation":"(meta-analyses by Golijani-Moghaddam et al., 2013;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L."}],"issued":{"date-parts":[["2013",10]]}},"prefix":"meta-analyses by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006A679F" w:rsidRPr="00D830E5">
        <w:fldChar w:fldCharType="separate"/>
      </w:r>
      <w:r w:rsidR="00241F51" w:rsidRPr="00D830E5">
        <w:t>(meta-analyses by Golijani-Moghaddam et al., 2013; Greenwald &amp; Lai, 2020)</w:t>
      </w:r>
      <w:r w:rsidR="006A679F" w:rsidRPr="00D830E5">
        <w:fldChar w:fldCharType="end"/>
      </w:r>
      <w:r w:rsidR="00F74C4F" w:rsidRPr="00D830E5">
        <w:t xml:space="preserve"> and poor </w:t>
      </w:r>
      <w:r w:rsidR="00241F51" w:rsidRPr="00D830E5">
        <w:t xml:space="preserve">individual-level estimation </w:t>
      </w:r>
      <w:r w:rsidR="00F74C4F" w:rsidRPr="00D830E5">
        <w:fldChar w:fldCharType="begin"/>
      </w:r>
      <w:r w:rsidR="00F74C4F" w:rsidRPr="00D830E5">
        <w:instrText xml:space="preserve"> ADDIN ZOTERO_ITEM CSL_CITATION {"citationID":"34fxMy9R","properties":{"formattedCitation":"(Hussey,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00F74C4F" w:rsidRPr="00D830E5">
        <w:fldChar w:fldCharType="separate"/>
      </w:r>
      <w:r w:rsidR="00F74C4F" w:rsidRPr="00D830E5">
        <w:t>(Hussey, 2020)</w:t>
      </w:r>
      <w:r w:rsidR="00F74C4F" w:rsidRPr="00D830E5">
        <w:fldChar w:fldCharType="end"/>
      </w:r>
      <w:r w:rsidR="00F74C4F" w:rsidRPr="00D830E5">
        <w:t>.</w:t>
      </w:r>
      <w:r w:rsidR="004B6E7B" w:rsidRPr="00D830E5">
        <w:t xml:space="preserve"> Together, these suggest that </w:t>
      </w:r>
      <w:r w:rsidR="00576198" w:rsidRPr="00D830E5">
        <w:t xml:space="preserve">Vahey et al.’s </w:t>
      </w:r>
      <w:r w:rsidR="00576198" w:rsidRPr="00D830E5">
        <w:fldChar w:fldCharType="begin"/>
      </w:r>
      <w:r w:rsidR="00B44169" w:rsidRPr="00D830E5">
        <w:instrText xml:space="preserve"> ADDIN ZOTERO_ITEM CSL_CITATION {"citationID":"ryETN7BC","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00576198" w:rsidRPr="00D830E5">
        <w:fldChar w:fldCharType="separate"/>
      </w:r>
      <w:r w:rsidR="00576198" w:rsidRPr="00D830E5">
        <w:t>(2015)</w:t>
      </w:r>
      <w:r w:rsidR="00576198" w:rsidRPr="00D830E5">
        <w:fldChar w:fldCharType="end"/>
      </w:r>
      <w:r w:rsidR="00576198" w:rsidRPr="00D830E5">
        <w:t xml:space="preserve"> conclusions are overly optimistic, and that the </w:t>
      </w:r>
      <w:r w:rsidR="004B6E7B" w:rsidRPr="00D830E5">
        <w:t xml:space="preserve">IRAP’s utility in research </w:t>
      </w:r>
      <w:r w:rsidR="00F05C0B" w:rsidRPr="00D830E5">
        <w:t>or</w:t>
      </w:r>
      <w:r w:rsidR="004B6E7B" w:rsidRPr="00D830E5">
        <w:t xml:space="preserve"> applied settings is likely to be</w:t>
      </w:r>
      <w:r w:rsidR="00576198" w:rsidRPr="00D830E5">
        <w:t xml:space="preserve"> limited</w:t>
      </w:r>
      <w:r w:rsidR="004B6E7B" w:rsidRPr="00D830E5">
        <w:t>.</w:t>
      </w:r>
    </w:p>
    <w:p w14:paraId="3B8AFF0C" w14:textId="070022AB" w:rsidR="00AA58DF" w:rsidRPr="00D830E5" w:rsidRDefault="00B8029B" w:rsidP="00F04995">
      <w:r w:rsidRPr="00D830E5">
        <w:t xml:space="preserve">The importance of precise measurement has received renewed attention </w:t>
      </w:r>
      <w:r w:rsidR="00B332D2" w:rsidRPr="00D830E5">
        <w:t xml:space="preserve">within psychology </w:t>
      </w:r>
      <w:r w:rsidRPr="00D830E5">
        <w:t xml:space="preserve">in recent years. For example, multiple authors have recently noted that poor reliability can result in experimental effects that are highly replicable that nonetheless lead to false or invalid conclusions </w:t>
      </w:r>
      <w:r w:rsidR="00AF1889" w:rsidRPr="00D830E5">
        <w:fldChar w:fldCharType="begin"/>
      </w:r>
      <w:r w:rsidR="00AF1889" w:rsidRPr="00D830E5">
        <w:instrText xml:space="preserve"> ADDIN ZOTERO_ITEM CSL_CITATION {"citationID":"zOIQjqZV","properties":{"formattedCitation":"(Devezer et al., 2020; Hussey &amp; Hughes, 2020)","plainCitation":"(Devezer et al., 2020; Hussey &amp; Hughes, 2020)","noteIndex":0},"citationItems":[{"id":12455,"uris":["http://zotero.org/users/1687755/items/EDGC3FXH"],"uri":["http://zotero.org/users/1687755/items/EDGC3FXH"],"itemData":{"id":12455,"type":"report","abstract":"Abstract\n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hold.","genre":"preprint","language":"en","note":"DOI: 10.1101/2020.04.26.048306","source":"DOI.org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AF1889" w:rsidRPr="00D830E5">
        <w:fldChar w:fldCharType="separate"/>
      </w:r>
      <w:r w:rsidR="00AF1889" w:rsidRPr="00D830E5">
        <w:t>(Devezer et al., 2020; Hussey &amp; Hughes, 2020)</w:t>
      </w:r>
      <w:r w:rsidR="00AF1889" w:rsidRPr="00D830E5">
        <w:fldChar w:fldCharType="end"/>
      </w:r>
      <w:r w:rsidRPr="00D830E5">
        <w:t xml:space="preserve">. </w:t>
      </w:r>
      <w:r w:rsidR="00F04995" w:rsidRPr="00D830E5">
        <w:t xml:space="preserve">There </w:t>
      </w:r>
      <w:r w:rsidR="00F04995" w:rsidRPr="00D830E5">
        <w:lastRenderedPageBreak/>
        <w:t>is mutual consensus</w:t>
      </w:r>
      <w:r w:rsidR="003B6D96" w:rsidRPr="00D830E5">
        <w:t xml:space="preserve"> that measurement is a cornerstone of the scientific method</w:t>
      </w:r>
      <w:r w:rsidR="00F04995" w:rsidRPr="00D830E5">
        <w:t xml:space="preserve">, even </w:t>
      </w:r>
      <w:r w:rsidR="00100AD2" w:rsidRPr="00D830E5">
        <w:t xml:space="preserve">in </w:t>
      </w:r>
      <w:r w:rsidR="00F04995" w:rsidRPr="00D830E5">
        <w:t>field</w:t>
      </w:r>
      <w:r w:rsidR="00100AD2" w:rsidRPr="00D830E5">
        <w:t>s</w:t>
      </w:r>
      <w:r w:rsidR="00F04995" w:rsidRPr="00D830E5">
        <w:t xml:space="preserve"> of research that have at times been skeptical of the utility of psychometric methods (</w:t>
      </w:r>
      <w:r w:rsidR="00AF1889" w:rsidRPr="00D830E5">
        <w:t xml:space="preserve">e.g., </w:t>
      </w:r>
      <w:r w:rsidR="00F04995" w:rsidRPr="00D830E5">
        <w:t>behaviorism)</w:t>
      </w:r>
      <w:r w:rsidRPr="00D830E5">
        <w:t xml:space="preserve">. </w:t>
      </w:r>
      <w:r w:rsidR="00F04995" w:rsidRPr="00D830E5">
        <w:t>For example, e</w:t>
      </w:r>
      <w:r w:rsidRPr="00D830E5">
        <w:t xml:space="preserve">ven </w:t>
      </w:r>
      <w:r w:rsidR="00F04995" w:rsidRPr="00D830E5">
        <w:t>an</w:t>
      </w:r>
      <w:r w:rsidRPr="00D830E5">
        <w:t xml:space="preserve"> animal-behaviorist working with rats in </w:t>
      </w:r>
      <w:r w:rsidR="00F04995" w:rsidRPr="00D830E5">
        <w:t>S</w:t>
      </w:r>
      <w:r w:rsidRPr="00D830E5">
        <w:t xml:space="preserve">kinner boxes </w:t>
      </w:r>
      <w:r w:rsidR="002714A9" w:rsidRPr="00D830E5">
        <w:t>is</w:t>
      </w:r>
      <w:r w:rsidR="00F04995" w:rsidRPr="00D830E5">
        <w:t xml:space="preserve"> </w:t>
      </w:r>
      <w:r w:rsidRPr="00D830E5">
        <w:t xml:space="preserve">concerned with whether the levers function </w:t>
      </w:r>
      <w:r w:rsidR="00F04995" w:rsidRPr="00D830E5">
        <w:t xml:space="preserve">well as </w:t>
      </w:r>
      <w:r w:rsidR="003A64D6" w:rsidRPr="00D830E5">
        <w:t xml:space="preserve">a </w:t>
      </w:r>
      <w:r w:rsidRPr="00D830E5">
        <w:t xml:space="preserve">measure of the animal’s emitted behaviour: if the lever is too heavy or too stiff, </w:t>
      </w:r>
      <w:r w:rsidR="00E31C8F" w:rsidRPr="00D830E5">
        <w:t>the</w:t>
      </w:r>
      <w:r w:rsidRPr="00D830E5">
        <w:t xml:space="preserve"> acquisition curve </w:t>
      </w:r>
      <w:r w:rsidR="00E31C8F" w:rsidRPr="00D830E5">
        <w:t xml:space="preserve">recorded </w:t>
      </w:r>
      <w:r w:rsidRPr="00D830E5">
        <w:t xml:space="preserve">will not accurately reflect the animal’s </w:t>
      </w:r>
      <w:r w:rsidR="00AA58DF" w:rsidRPr="00D830E5">
        <w:t xml:space="preserve">lever-pressing </w:t>
      </w:r>
      <w:r w:rsidRPr="00D830E5">
        <w:t xml:space="preserve">behaviour, and </w:t>
      </w:r>
      <w:r w:rsidR="00AA58DF" w:rsidRPr="00D830E5">
        <w:t xml:space="preserve">will </w:t>
      </w:r>
      <w:r w:rsidRPr="00D830E5">
        <w:t xml:space="preserve">hinder the researcher’s analysis. </w:t>
      </w:r>
      <w:r w:rsidR="00AA58DF" w:rsidRPr="00D830E5">
        <w:t xml:space="preserve">As such, although the IRAP has often been employed by behaviorally orientated researchers interested who identify as engaging in function analytic-abstractive research </w:t>
      </w:r>
      <w:r w:rsidR="00AA58DF" w:rsidRPr="00D830E5">
        <w:fldChar w:fldCharType="begin"/>
      </w:r>
      <w:r w:rsidR="00774C8F" w:rsidRPr="00D830E5">
        <w:instrText xml:space="preserve"> ADDIN ZOTERO_ITEM CSL_CITATION {"citationID":"5oh3uUZk","properties":{"formattedCitation":"(see Barnes-Holmes &amp; Hussey, 2016; Hayes &amp; Brownstein, 1986)","plainCitation":"(see Barnes-Holmes &amp; Hussey, 2016; Hayes &amp; Brownstein, 1986)","noteIndex":0},"citationItems":[{"id":2726,"uris":["http://zotero.org/users/1687755/items/EZR2WKP9"],"uri":["http://zotero.org/users/1687755/items/EZR2WKP9"],"itemData":{"id":2726,"type":"article-journal","abstract":"The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framework","volume":"51","author":[{"family":"Barnes-Holmes","given":"Dermot"},{"family":"Hussey","given":"Ian"}],"issued":{"date-parts":[["2016",2,1]]}},"prefix":"see "},{"id":250,"uris":["http://zotero.org/users/1687755/items/RR5XPEDC"],"uri":["http://zotero.org/users/1687755/items/RR5XPEDC"],"itemData":{"id":250,"type":"article-journal","container-title":"The Behavior Analyst","page":"175-190","title":"Mentalism, behavior-behavior relations and a behavior-analytic view of the purposes of science","volume":"9","author":[{"family":"Hayes","given":"Steven C."},{"family":"Brownstein","given":"Aaron J."}],"issued":{"date-parts":[["1986"]]}}}],"schema":"https://github.com/citation-style-language/schema/raw/master/csl-citation.json"} </w:instrText>
      </w:r>
      <w:r w:rsidR="00AA58DF" w:rsidRPr="00D830E5">
        <w:fldChar w:fldCharType="separate"/>
      </w:r>
      <w:r w:rsidR="00774C8F" w:rsidRPr="00D830E5">
        <w:t>(see Barnes-Holmes &amp; Hussey, 2016; Hayes &amp; Brownstein, 1986)</w:t>
      </w:r>
      <w:r w:rsidR="00AA58DF" w:rsidRPr="00D830E5">
        <w:fldChar w:fldCharType="end"/>
      </w:r>
      <w:r w:rsidR="00774C8F" w:rsidRPr="00D830E5">
        <w:t xml:space="preserve">, </w:t>
      </w:r>
      <w:r w:rsidR="007D6E0A" w:rsidRPr="00D830E5">
        <w:t xml:space="preserve">issues of psychometric reliability cannot be ignored. </w:t>
      </w:r>
    </w:p>
    <w:p w14:paraId="7FFAACAB" w14:textId="7EDC73DB" w:rsidR="00FD5599" w:rsidRPr="00D830E5" w:rsidRDefault="00B03976" w:rsidP="00B03976">
      <w:pPr>
        <w:pStyle w:val="Heading2"/>
      </w:pPr>
      <w:r w:rsidRPr="00D830E5">
        <w:t>Previous meta-analyses of the IRAP’s reliability</w:t>
      </w:r>
    </w:p>
    <w:p w14:paraId="4EE5E6A9" w14:textId="1A7A17E6" w:rsidR="00CA587E" w:rsidRPr="00D830E5" w:rsidRDefault="00FD5599" w:rsidP="00FD5599">
      <w:pPr>
        <w:ind w:firstLine="0"/>
      </w:pPr>
      <w:r w:rsidRPr="00D830E5">
        <w:tab/>
        <w:t>The IRAP’s reliability has been examined in two previous meta</w:t>
      </w:r>
      <w:r w:rsidR="00F220D6" w:rsidRPr="00D830E5">
        <w:t>-</w:t>
      </w:r>
      <w:r w:rsidRPr="00D830E5">
        <w:t xml:space="preserve">analyses of published </w:t>
      </w:r>
      <w:r w:rsidR="00F220D6" w:rsidRPr="00D830E5">
        <w:t>articles</w:t>
      </w:r>
      <w:r w:rsidRPr="00D830E5">
        <w:t xml:space="preserve">. Golijani-Moghaddam et al. </w:t>
      </w:r>
      <w:r w:rsidRPr="00D830E5">
        <w:fldChar w:fldCharType="begin"/>
      </w:r>
      <w:r w:rsidR="006A679F" w:rsidRPr="00D830E5">
        <w:instrText xml:space="preserve"> ADDIN ZOTERO_ITEM CSL_CITATION {"citationID":"MEQWU81W","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830E5">
        <w:fldChar w:fldCharType="separate"/>
      </w:r>
      <w:r w:rsidRPr="00D830E5">
        <w:t>(2013)</w:t>
      </w:r>
      <w:r w:rsidRPr="00D830E5">
        <w:fldChar w:fldCharType="end"/>
      </w:r>
      <w:r w:rsidRPr="00D830E5">
        <w:t xml:space="preserve"> extracted data from 31 </w:t>
      </w:r>
      <w:r w:rsidRPr="00D830E5">
        <w:rPr>
          <w:highlight w:val="yellow"/>
        </w:rPr>
        <w:t>published</w:t>
      </w:r>
      <w:r w:rsidRPr="00D830E5">
        <w:t xml:space="preserve"> studies </w:t>
      </w:r>
      <w:r w:rsidRPr="00D830E5">
        <w:rPr>
          <w:highlight w:val="green"/>
        </w:rPr>
        <w:t>(systematic search?</w:t>
      </w:r>
      <w:r w:rsidRPr="00D830E5">
        <w:t>), including 1301 participants for the meta-analysis of internal consistency and one study of 23 participants assessing test-retest reliability</w:t>
      </w:r>
      <w:r w:rsidR="00ED44E8" w:rsidRPr="00D830E5">
        <w:t>.</w:t>
      </w:r>
      <w:r w:rsidR="00F1096B" w:rsidRPr="00D830E5">
        <w:t xml:space="preserve"> Meta estimates of </w:t>
      </w:r>
      <w:r w:rsidR="00DF7A4E" w:rsidRPr="00D830E5">
        <w:t>internal consistency</w:t>
      </w:r>
      <w:r w:rsidR="00F1096B" w:rsidRPr="00D830E5">
        <w:t xml:space="preserve"> were </w:t>
      </w:r>
      <w:r w:rsidR="00D84569" w:rsidRPr="00D830E5">
        <w:rPr>
          <w:highlight w:val="yellow"/>
        </w:rPr>
        <w:t>Pearson/Spearman-Brown</w:t>
      </w:r>
      <w:r w:rsidR="00D84569" w:rsidRPr="00D830E5">
        <w:t xml:space="preserve"> </w:t>
      </w:r>
      <w:r w:rsidR="00F1096B" w:rsidRPr="00D830E5">
        <w:rPr>
          <w:i/>
        </w:rPr>
        <w:t>r</w:t>
      </w:r>
      <w:r w:rsidR="00F1096B" w:rsidRPr="00D830E5">
        <w:t xml:space="preserve"> = .65, 95% CI [.54,</w:t>
      </w:r>
      <w:r w:rsidR="00593102" w:rsidRPr="00D830E5">
        <w:t xml:space="preserve"> </w:t>
      </w:r>
      <w:r w:rsidR="00F1096B" w:rsidRPr="00D830E5">
        <w:t>.74]</w:t>
      </w:r>
      <w:r w:rsidR="009E49FD" w:rsidRPr="00D830E5">
        <w:t xml:space="preserve"> </w:t>
      </w:r>
      <w:r w:rsidR="009E49FD" w:rsidRPr="00D830E5">
        <w:rPr>
          <w:highlight w:val="yellow"/>
        </w:rPr>
        <w:t>(is this SB corrected or not?)</w:t>
      </w:r>
      <w:r w:rsidR="003D6BAE" w:rsidRPr="00D830E5">
        <w:rPr>
          <w:highlight w:val="yellow"/>
        </w:rPr>
        <w:t>.</w:t>
      </w:r>
      <w:r w:rsidR="0013105D" w:rsidRPr="00D830E5">
        <w:t xml:space="preserve"> </w:t>
      </w:r>
      <w:r w:rsidR="006D3CF8" w:rsidRPr="00D830E5">
        <w:t xml:space="preserve">Just one study was found that </w:t>
      </w:r>
      <w:r w:rsidR="0013105D" w:rsidRPr="00D830E5">
        <w:t xml:space="preserve">reported test-retest </w:t>
      </w:r>
      <w:r w:rsidR="00D24483" w:rsidRPr="00D830E5">
        <w:t xml:space="preserve">reliability: </w:t>
      </w:r>
      <w:r w:rsidR="0013105D" w:rsidRPr="00D830E5">
        <w:rPr>
          <w:i/>
        </w:rPr>
        <w:t>r</w:t>
      </w:r>
      <w:r w:rsidR="0013105D" w:rsidRPr="00D830E5">
        <w:t xml:space="preserve"> = .49</w:t>
      </w:r>
      <w:r w:rsidR="008820AA" w:rsidRPr="00D830E5">
        <w:t>, 95% CI [</w:t>
      </w:r>
      <w:r w:rsidR="00593102" w:rsidRPr="00D830E5">
        <w:t>.10, .75</w:t>
      </w:r>
      <w:r w:rsidR="008820AA" w:rsidRPr="00D830E5">
        <w:t>].</w:t>
      </w:r>
      <w:r w:rsidR="00D74AC9" w:rsidRPr="005231D3">
        <w:rPr>
          <w:rStyle w:val="FootnoteReference"/>
        </w:rPr>
        <w:footnoteReference w:id="1"/>
      </w:r>
    </w:p>
    <w:p w14:paraId="3BC3018C" w14:textId="2AC3BCB3" w:rsidR="001A0C99" w:rsidRPr="00D830E5" w:rsidRDefault="00CA587E" w:rsidP="001A0C99">
      <w:pPr>
        <w:ind w:firstLine="0"/>
        <w:rPr>
          <w:color w:val="FF0000"/>
        </w:rPr>
      </w:pPr>
      <w:r w:rsidRPr="00D830E5">
        <w:lastRenderedPageBreak/>
        <w:tab/>
      </w:r>
      <w:r w:rsidR="00CB69FF" w:rsidRPr="00D830E5">
        <w:t>More r</w:t>
      </w:r>
      <w:r w:rsidR="000B4E0A" w:rsidRPr="00D830E5">
        <w:t xml:space="preserve">ecently, </w:t>
      </w:r>
      <w:r w:rsidRPr="00D830E5">
        <w:t xml:space="preserve">Greenwald &amp; Lai </w:t>
      </w:r>
      <w:r w:rsidRPr="00D830E5">
        <w:fldChar w:fldCharType="begin"/>
      </w:r>
      <w:r w:rsidRPr="00D830E5">
        <w:instrText xml:space="preserve"> ADDIN ZOTERO_ITEM CSL_CITATION {"citationID":"H8eKBLqG","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830E5">
        <w:fldChar w:fldCharType="separate"/>
      </w:r>
      <w:r w:rsidRPr="00D830E5">
        <w:t>(2020)</w:t>
      </w:r>
      <w:r w:rsidRPr="00D830E5">
        <w:fldChar w:fldCharType="end"/>
      </w:r>
      <w:r w:rsidRPr="00D830E5">
        <w:t xml:space="preserve"> conducted a large scale review and meta</w:t>
      </w:r>
      <w:r w:rsidR="000B4E0A" w:rsidRPr="00D830E5">
        <w:t>-</w:t>
      </w:r>
      <w:r w:rsidRPr="00D830E5">
        <w:t xml:space="preserve">analyses of multiple implicit measures including the IRAP. Thanks to making their data and code openly available, it was possible to computationally reproduce their meta-analyses </w:t>
      </w:r>
      <w:r w:rsidR="00114B45" w:rsidRPr="00D830E5">
        <w:t>of</w:t>
      </w:r>
      <w:r w:rsidRPr="00D830E5">
        <w:t xml:space="preserve"> IRAP</w:t>
      </w:r>
      <w:r w:rsidR="00BA30EA" w:rsidRPr="00D830E5">
        <w:t xml:space="preserve"> data</w:t>
      </w:r>
      <w:r w:rsidR="00447501" w:rsidRPr="00D830E5">
        <w:t xml:space="preserve"> (see </w:t>
      </w:r>
      <w:r w:rsidR="00FE21C2" w:rsidRPr="00D830E5">
        <w:t xml:space="preserve">supplementary </w:t>
      </w:r>
      <w:r w:rsidR="00B96C0B" w:rsidRPr="00D830E5">
        <w:t>m</w:t>
      </w:r>
      <w:r w:rsidR="00447501" w:rsidRPr="00D830E5">
        <w:t>aterials for data and code</w:t>
      </w:r>
      <w:r w:rsidR="00E47EE0" w:rsidRPr="00D830E5">
        <w:t xml:space="preserve">: </w:t>
      </w:r>
      <w:hyperlink r:id="rId10" w:history="1">
        <w:r w:rsidR="00753896" w:rsidRPr="00D830E5">
          <w:rPr>
            <w:rStyle w:val="Hyperlink"/>
          </w:rPr>
          <w:t>osf.io/v3twe</w:t>
        </w:r>
      </w:hyperlink>
      <w:r w:rsidR="00447501" w:rsidRPr="00D830E5">
        <w:t>)</w:t>
      </w:r>
      <w:r w:rsidRPr="00D830E5">
        <w:t xml:space="preserve">. They note in their data that many estimates were sourced from other meta-analyses – presumably Golijani-Moghaddam et al.’s </w:t>
      </w:r>
      <w:r w:rsidRPr="00D830E5">
        <w:fldChar w:fldCharType="begin"/>
      </w:r>
      <w:r w:rsidR="00BC3240" w:rsidRPr="00D830E5">
        <w:instrText xml:space="preserve"> ADDIN ZOTERO_ITEM CSL_CITATION {"citationID":"UcfX8nEO","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830E5">
        <w:fldChar w:fldCharType="separate"/>
      </w:r>
      <w:r w:rsidRPr="00D830E5">
        <w:t>(2013)</w:t>
      </w:r>
      <w:r w:rsidRPr="00D830E5">
        <w:fldChar w:fldCharType="end"/>
      </w:r>
      <w:r w:rsidRPr="00D830E5">
        <w:t>.</w:t>
      </w:r>
      <w:r w:rsidR="004275BF" w:rsidRPr="00D830E5">
        <w:t xml:space="preserve"> </w:t>
      </w:r>
      <w:r w:rsidR="003D30C6" w:rsidRPr="00D830E5">
        <w:t>Data</w:t>
      </w:r>
      <w:r w:rsidR="00256143" w:rsidRPr="00D830E5">
        <w:t xml:space="preserve"> was included</w:t>
      </w:r>
      <w:r w:rsidR="003D30C6" w:rsidRPr="00D830E5">
        <w:t xml:space="preserve"> from 13 </w:t>
      </w:r>
      <w:r w:rsidR="003D30C6" w:rsidRPr="00D830E5">
        <w:rPr>
          <w:highlight w:val="yellow"/>
        </w:rPr>
        <w:t>published</w:t>
      </w:r>
      <w:r w:rsidR="003D30C6" w:rsidRPr="00D830E5">
        <w:t xml:space="preserve"> studies</w:t>
      </w:r>
      <w:r w:rsidR="00144E3C" w:rsidRPr="00D830E5">
        <w:t xml:space="preserve">, </w:t>
      </w:r>
      <w:r w:rsidR="00D10DCD" w:rsidRPr="00D830E5">
        <w:t xml:space="preserve">a total of </w:t>
      </w:r>
      <w:r w:rsidR="005A4405" w:rsidRPr="00D830E5">
        <w:t>1207</w:t>
      </w:r>
      <w:r w:rsidR="003D30C6" w:rsidRPr="00D830E5">
        <w:t xml:space="preserve"> participants for the meta-analysis of internal consistency and </w:t>
      </w:r>
      <w:r w:rsidR="001514B1" w:rsidRPr="00D830E5">
        <w:t>two</w:t>
      </w:r>
      <w:r w:rsidR="003D30C6" w:rsidRPr="00D830E5">
        <w:t xml:space="preserve"> </w:t>
      </w:r>
      <w:r w:rsidR="001514B1" w:rsidRPr="00D830E5">
        <w:t xml:space="preserve">studies </w:t>
      </w:r>
      <w:r w:rsidR="00EC2BA7" w:rsidRPr="00D830E5">
        <w:t>with a total of</w:t>
      </w:r>
      <w:r w:rsidR="001514B1" w:rsidRPr="00D830E5">
        <w:t xml:space="preserve"> 124</w:t>
      </w:r>
      <w:r w:rsidR="003D30C6" w:rsidRPr="00D830E5">
        <w:t xml:space="preserve"> participants </w:t>
      </w:r>
      <w:r w:rsidR="001514B1" w:rsidRPr="00D830E5">
        <w:t xml:space="preserve">assessing </w:t>
      </w:r>
      <w:r w:rsidR="003D30C6" w:rsidRPr="00D830E5">
        <w:t xml:space="preserve">test-retest reliability. </w:t>
      </w:r>
      <w:r w:rsidR="0044432E" w:rsidRPr="00D830E5">
        <w:t xml:space="preserve">Given that Greenwald and Lai’s (2020) meta-analysis was conducted 7 years after Golijani-Moghaddam et al.’s </w:t>
      </w:r>
      <w:r w:rsidR="0044432E" w:rsidRPr="00D830E5">
        <w:fldChar w:fldCharType="begin"/>
      </w:r>
      <w:r w:rsidR="00BC3240" w:rsidRPr="00D830E5">
        <w:instrText xml:space="preserve"> ADDIN ZOTERO_ITEM CSL_CITATION {"citationID":"tKidDrVH","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0044432E" w:rsidRPr="00D830E5">
        <w:fldChar w:fldCharType="separate"/>
      </w:r>
      <w:r w:rsidR="0044432E" w:rsidRPr="00D830E5">
        <w:t>(2013)</w:t>
      </w:r>
      <w:r w:rsidR="0044432E" w:rsidRPr="00D830E5">
        <w:fldChar w:fldCharType="end"/>
      </w:r>
      <w:r w:rsidR="0044432E" w:rsidRPr="00D830E5">
        <w:t xml:space="preserve"> but includes significantly fewer articles, </w:t>
      </w:r>
      <w:r w:rsidR="00920753" w:rsidRPr="00D830E5">
        <w:t xml:space="preserve">this suggests that Greenwald and Lai (2020) </w:t>
      </w:r>
      <w:r w:rsidR="0044432E" w:rsidRPr="00D830E5">
        <w:t xml:space="preserve">employed a less systematic search strategy. </w:t>
      </w:r>
      <w:r w:rsidR="0006355C" w:rsidRPr="00D830E5">
        <w:rPr>
          <w:highlight w:val="green"/>
        </w:rPr>
        <w:t>Indeed, a</w:t>
      </w:r>
      <w:r w:rsidR="00D81678" w:rsidRPr="00D830E5">
        <w:rPr>
          <w:highlight w:val="green"/>
        </w:rPr>
        <w:t xml:space="preserve"> recent systematic review of all published IRAP research suggest</w:t>
      </w:r>
      <w:r w:rsidR="00C4697F" w:rsidRPr="00D830E5">
        <w:rPr>
          <w:highlight w:val="green"/>
        </w:rPr>
        <w:t>ed</w:t>
      </w:r>
      <w:r w:rsidR="00D81678" w:rsidRPr="00D830E5">
        <w:rPr>
          <w:highlight w:val="green"/>
        </w:rPr>
        <w:t xml:space="preserve"> that XXX articles were published before the end of 2018 (REF).</w:t>
      </w:r>
      <w:r w:rsidR="00D81678" w:rsidRPr="00D830E5">
        <w:t xml:space="preserve"> This suggests that Greenwald and Lai’s (2020) analysis had relatively poor coverage of the published literature. </w:t>
      </w:r>
      <w:r w:rsidR="000B17F8" w:rsidRPr="00D830E5">
        <w:t>M</w:t>
      </w:r>
      <w:r w:rsidR="003D30C6" w:rsidRPr="00D830E5">
        <w:t>eta</w:t>
      </w:r>
      <w:r w:rsidR="000B17F8" w:rsidRPr="00D830E5">
        <w:t>-</w:t>
      </w:r>
      <w:r w:rsidR="003D30C6" w:rsidRPr="00D830E5">
        <w:t xml:space="preserve">estimates of </w:t>
      </w:r>
      <w:r w:rsidR="007D20D0" w:rsidRPr="00D830E5">
        <w:t>internal consistency</w:t>
      </w:r>
      <w:r w:rsidR="003D30C6" w:rsidRPr="00D830E5">
        <w:t xml:space="preserve"> </w:t>
      </w:r>
      <w:r w:rsidR="000B17F8" w:rsidRPr="00D830E5">
        <w:t xml:space="preserve">using Greenwald &amp; Lai’s (2020) data </w:t>
      </w:r>
      <w:r w:rsidR="0059659E" w:rsidRPr="00D830E5">
        <w:t xml:space="preserve">were </w:t>
      </w:r>
      <w:r w:rsidR="00BB1C30" w:rsidRPr="00D830E5">
        <w:t xml:space="preserve">Cronbach’s α </w:t>
      </w:r>
      <w:r w:rsidR="003D30C6" w:rsidRPr="00D830E5">
        <w:t xml:space="preserve">= </w:t>
      </w:r>
      <w:r w:rsidR="001A0C99" w:rsidRPr="00D830E5">
        <w:t xml:space="preserve">.56, 95% CI [.46, .65], 95% CR [.03, .85]. Meta-estimates of test-retest reliability were </w:t>
      </w:r>
      <w:r w:rsidR="00DC4104" w:rsidRPr="00D830E5">
        <w:t xml:space="preserve">Pearson’s </w:t>
      </w:r>
      <w:r w:rsidR="001A0C99" w:rsidRPr="00D830E5">
        <w:rPr>
          <w:i/>
        </w:rPr>
        <w:t>r</w:t>
      </w:r>
      <w:r w:rsidR="001A0C99" w:rsidRPr="00D830E5">
        <w:t xml:space="preserve"> = .45, 95% CI [.33, .55].</w:t>
      </w:r>
    </w:p>
    <w:p w14:paraId="542F4873" w14:textId="1246EA68" w:rsidR="00043365" w:rsidRPr="00D830E5" w:rsidRDefault="00043365" w:rsidP="001A0C99">
      <w:pPr>
        <w:ind w:firstLine="0"/>
      </w:pPr>
      <w:r w:rsidRPr="00D830E5">
        <w:tab/>
      </w:r>
      <w:r w:rsidR="001F3F1E" w:rsidRPr="00D830E5">
        <w:t xml:space="preserve">Both </w:t>
      </w:r>
      <w:r w:rsidR="00C76AC9" w:rsidRPr="00D830E5">
        <w:t>meta-anal</w:t>
      </w:r>
      <w:r w:rsidR="001F3F1E" w:rsidRPr="00D830E5">
        <w:t>yses ha</w:t>
      </w:r>
      <w:r w:rsidR="000D47E4" w:rsidRPr="00D830E5">
        <w:t xml:space="preserve">ve </w:t>
      </w:r>
      <w:r w:rsidR="00DD241C" w:rsidRPr="00D830E5">
        <w:t xml:space="preserve">their </w:t>
      </w:r>
      <w:r w:rsidR="001F3F1E" w:rsidRPr="00D830E5">
        <w:t xml:space="preserve">strengths and weaknesses: </w:t>
      </w:r>
      <w:r w:rsidRPr="00D830E5">
        <w:t xml:space="preserve">Golijani-Moghaddam et al. </w:t>
      </w:r>
      <w:r w:rsidRPr="00D830E5">
        <w:fldChar w:fldCharType="begin"/>
      </w:r>
      <w:r w:rsidR="00BC3240" w:rsidRPr="00D830E5">
        <w:instrText xml:space="preserve"> ADDIN ZOTERO_ITEM CSL_CITATION {"citationID":"AjpA8wh1","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830E5">
        <w:fldChar w:fldCharType="separate"/>
      </w:r>
      <w:r w:rsidRPr="00D830E5">
        <w:t>(2013)</w:t>
      </w:r>
      <w:r w:rsidRPr="00D830E5">
        <w:fldChar w:fldCharType="end"/>
      </w:r>
      <w:r w:rsidRPr="00D830E5">
        <w:t xml:space="preserve"> benefit</w:t>
      </w:r>
      <w:r w:rsidR="00176754" w:rsidRPr="00D830E5">
        <w:t>ed</w:t>
      </w:r>
      <w:r w:rsidRPr="00D830E5">
        <w:t xml:space="preserve"> from a more comprehensive search strategy</w:t>
      </w:r>
      <w:r w:rsidR="00B851DE" w:rsidRPr="00D830E5">
        <w:t xml:space="preserve"> but is now likely to be </w:t>
      </w:r>
      <w:r w:rsidR="00B851DE" w:rsidRPr="00D830E5">
        <w:lastRenderedPageBreak/>
        <w:t>outdated</w:t>
      </w:r>
      <w:r w:rsidRPr="00D830E5">
        <w:t xml:space="preserve">, </w:t>
      </w:r>
      <w:r w:rsidR="001F3F1E" w:rsidRPr="00D830E5">
        <w:t xml:space="preserve">whereas </w:t>
      </w:r>
      <w:r w:rsidR="00D861ED" w:rsidRPr="00D830E5">
        <w:t>Greenwald &amp; Lai (2020) benefit</w:t>
      </w:r>
      <w:r w:rsidR="001F3F1E" w:rsidRPr="00D830E5">
        <w:t>ed</w:t>
      </w:r>
      <w:r w:rsidR="00D861ED" w:rsidRPr="00D830E5">
        <w:t xml:space="preserve"> from </w:t>
      </w:r>
      <w:r w:rsidR="002865CC" w:rsidRPr="00D830E5">
        <w:t>greater</w:t>
      </w:r>
      <w:r w:rsidR="00D861ED" w:rsidRPr="00D830E5">
        <w:t xml:space="preserve"> computational reproducibility</w:t>
      </w:r>
      <w:r w:rsidR="00B851DE" w:rsidRPr="00D830E5">
        <w:t xml:space="preserve"> but demonstrated poor coverage of the published literature</w:t>
      </w:r>
      <w:r w:rsidR="00D861ED" w:rsidRPr="00D830E5">
        <w:t xml:space="preserve">. </w:t>
      </w:r>
      <w:r w:rsidR="00151B7B" w:rsidRPr="00D830E5">
        <w:t>In one sense, the r</w:t>
      </w:r>
      <w:r w:rsidR="00073B57" w:rsidRPr="00D830E5">
        <w:t xml:space="preserve">esults of the two </w:t>
      </w:r>
      <w:r w:rsidR="000B4E0A" w:rsidRPr="00D830E5">
        <w:t>meta-analy</w:t>
      </w:r>
      <w:r w:rsidR="00073B57" w:rsidRPr="00D830E5">
        <w:t xml:space="preserve">ses show a significant degree of variation, with Greenwald &amp; Lai (2020) reporting a </w:t>
      </w:r>
      <w:r w:rsidR="00471999" w:rsidRPr="00D830E5">
        <w:t xml:space="preserve">substantively </w:t>
      </w:r>
      <w:r w:rsidR="00073B57" w:rsidRPr="00D830E5">
        <w:t xml:space="preserve">lower estimate of internal consistency than Golijani-Moghaddam et al. </w:t>
      </w:r>
      <w:r w:rsidR="00073B57" w:rsidRPr="00D830E5">
        <w:fldChar w:fldCharType="begin"/>
      </w:r>
      <w:r w:rsidR="00BC3240" w:rsidRPr="00D830E5">
        <w:instrText xml:space="preserve"> ADDIN ZOTERO_ITEM CSL_CITATION {"citationID":"PRWhFS8x","properties":{"formattedCitation":"(2013)","plainCitation":"(2013)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00073B57" w:rsidRPr="00D830E5">
        <w:fldChar w:fldCharType="separate"/>
      </w:r>
      <w:r w:rsidR="00073B57" w:rsidRPr="00D830E5">
        <w:t>(2013)</w:t>
      </w:r>
      <w:r w:rsidR="00073B57" w:rsidRPr="00D830E5">
        <w:fldChar w:fldCharType="end"/>
      </w:r>
      <w:r w:rsidR="00073B57" w:rsidRPr="00D830E5">
        <w:t xml:space="preserve">. However, both meta-analyses </w:t>
      </w:r>
      <w:r w:rsidR="00DF01D4" w:rsidRPr="00D830E5">
        <w:t xml:space="preserve">support the idea </w:t>
      </w:r>
      <w:r w:rsidR="00073B57" w:rsidRPr="00D830E5">
        <w:t xml:space="preserve">that the IRAP’s reliability is </w:t>
      </w:r>
      <w:r w:rsidR="00DF01D4" w:rsidRPr="00D830E5">
        <w:t xml:space="preserve">problematically </w:t>
      </w:r>
      <w:r w:rsidR="00073B57" w:rsidRPr="00D830E5">
        <w:t xml:space="preserve">low, </w:t>
      </w:r>
      <w:r w:rsidR="00E5220C" w:rsidRPr="00D830E5">
        <w:t xml:space="preserve">both </w:t>
      </w:r>
      <w:r w:rsidR="00073B57" w:rsidRPr="00D830E5">
        <w:t xml:space="preserve">below </w:t>
      </w:r>
      <w:r w:rsidR="00E5220C" w:rsidRPr="00D830E5">
        <w:t xml:space="preserve">typically </w:t>
      </w:r>
      <w:r w:rsidR="00073B57" w:rsidRPr="00D830E5">
        <w:t xml:space="preserve">accepted cut-offs </w:t>
      </w:r>
      <w:r w:rsidR="00E5220C" w:rsidRPr="00D830E5">
        <w:t>for assessment measures in psychology</w:t>
      </w:r>
      <w:r w:rsidR="00B44169" w:rsidRPr="00D830E5">
        <w:t xml:space="preserve"> </w:t>
      </w:r>
      <w:r w:rsidR="00B44169" w:rsidRPr="00D830E5">
        <w:fldChar w:fldCharType="begin"/>
      </w:r>
      <w:r w:rsidR="00B44169" w:rsidRPr="00D830E5">
        <w:instrText xml:space="preserve"> ADDIN ZOTERO_ITEM CSL_CITATION {"citationID":"O0sfbnBm","properties":{"formattedCitation":"(Post, 2016)","plainCitation":"(Post, 2016)","noteIndex":0},"citationItems":[{"id":12648,"uris":["http://zotero.org/users/1687755/items/MSZWVNSM"],"uri":["http://zotero.org/users/1687755/items/MSZWVNSM"],"itemData":{"id":12648,"type":"article-journal","abstract":"Clinimetric studies may use criteria for test-retest reliability and convergent validity such that correlation coefﬁcients as low as .40 are supportive of reliability and validity. It can be argued that moderate (.40e.60) correlations should not be interpreted in this way and that reliability coefﬁcients &lt;.70 should be considered as indicative of unreliability. Convergent validity coefﬁcients in the .40 to .60 or .40 to .70 range should be considered as indications of validity problems, or as inconclusive at best. Studies on reliability and convergent should be designed in such a way that it is realistic to expect high reliability and validity coefﬁcients. Multitrait multimethod approaches are preferred to study construct (convergent-divergent) validity.","container-title":"Archives of Physical Medicine and Rehabilitation","DOI":"10.1016/j.apmr.2016.04.001","ISSN":"00039993","issue":"7","language":"en","page":"1051-1052","source":"Crossref","title":"What to Do With “Moderate” Reliability and Validity Coefficients?","volume":"97","author":[{"family":"Post","given":"Marcel W."}],"issued":{"date-parts":[["2016",7]]}}}],"schema":"https://github.com/citation-style-language/schema/raw/master/csl-citation.json"} </w:instrText>
      </w:r>
      <w:r w:rsidR="00B44169" w:rsidRPr="00D830E5">
        <w:fldChar w:fldCharType="separate"/>
      </w:r>
      <w:r w:rsidR="00B44169" w:rsidRPr="00D830E5">
        <w:t>(Post, 2016)</w:t>
      </w:r>
      <w:r w:rsidR="00B44169" w:rsidRPr="00D830E5">
        <w:fldChar w:fldCharType="end"/>
      </w:r>
      <w:r w:rsidR="00E5220C" w:rsidRPr="00D830E5">
        <w:t xml:space="preserve">, and also lower than other implicit measures such as the Implicit Association Test </w:t>
      </w:r>
      <w:r w:rsidR="00AC636E" w:rsidRPr="00D830E5">
        <w:fldChar w:fldCharType="begin"/>
      </w:r>
      <w:r w:rsidR="00374B30" w:rsidRPr="00D830E5">
        <w:instrText xml:space="preserve"> ADDIN ZOTERO_ITEM CSL_CITATION {"citationID":"OGzk3Nt8","properties":{"formattedCitation":"(IAT: Greenwald et al., 1998; internal consistency \\uc0\\u945{} = 0.50, test-retest r = 0.50: Greenwald &amp; Lai, 2020)","plainCitation":"(IAT: Greenwald et al., 1998; internal consistency α = 0.50, test-retest r = 0.50: Greenwald &amp; Lai, 2020)","noteIndex":0},"citationItems":[{"id":123,"uris":["http://zotero.org/users/1687755/items/DAREVDNK"],"uri":["http://zotero.org/users/1687755/items/DAREVDNK"],"itemData":{"id":123,"type":"article-journal","abstract":"An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K."}],"issued":{"date-parts":[["2020"]]}},"prefix":"internal consistency α = 0.50, test-retest r = 0.50: "}],"schema":"https://github.com/citation-style-language/schema/raw/master/csl-citation.json"} </w:instrText>
      </w:r>
      <w:r w:rsidR="00AC636E" w:rsidRPr="00D830E5">
        <w:fldChar w:fldCharType="separate"/>
      </w:r>
      <w:r w:rsidR="00374B30" w:rsidRPr="00D830E5">
        <w:rPr>
          <w:rFonts w:cs="CMU Serif Roman"/>
        </w:rPr>
        <w:t xml:space="preserve">(IAT: Greenwald et al., 1998; internal consistency α = 0.50, test-retest </w:t>
      </w:r>
      <w:r w:rsidR="00374B30" w:rsidRPr="00D830E5">
        <w:rPr>
          <w:rFonts w:cs="CMU Serif Roman"/>
          <w:i/>
        </w:rPr>
        <w:t>r</w:t>
      </w:r>
      <w:r w:rsidR="00374B30" w:rsidRPr="00D830E5">
        <w:rPr>
          <w:rFonts w:cs="CMU Serif Roman"/>
        </w:rPr>
        <w:t xml:space="preserve"> = 0.50: Greenwald &amp; Lai, 2020)</w:t>
      </w:r>
      <w:r w:rsidR="00AC636E" w:rsidRPr="00D830E5">
        <w:fldChar w:fldCharType="end"/>
      </w:r>
      <w:r w:rsidR="00073B57" w:rsidRPr="00D830E5">
        <w:t>. This poses a significant threat to the task’s basic and applied utility</w:t>
      </w:r>
      <w:r w:rsidR="0024240E" w:rsidRPr="00D830E5">
        <w:t>, both in relation to other assessment methods more generally but also compared to alternative implicit measures more specifically</w:t>
      </w:r>
      <w:r w:rsidR="00073B57" w:rsidRPr="00D830E5">
        <w:t xml:space="preserve">. </w:t>
      </w:r>
    </w:p>
    <w:p w14:paraId="45E1C16E" w14:textId="302AC276" w:rsidR="00E20289" w:rsidRPr="00D830E5" w:rsidRDefault="00D219EA" w:rsidP="00D219EA">
      <w:pPr>
        <w:pStyle w:val="Heading2"/>
      </w:pPr>
      <w:r w:rsidRPr="00D830E5">
        <w:t>The current research</w:t>
      </w:r>
    </w:p>
    <w:p w14:paraId="3EA2707B" w14:textId="0A13B14D" w:rsidR="00AB05E0" w:rsidRPr="00D830E5" w:rsidRDefault="002F53CA" w:rsidP="00E20289">
      <w:r w:rsidRPr="00D830E5">
        <w:t>Nonetheless, t</w:t>
      </w:r>
      <w:r w:rsidR="00123055" w:rsidRPr="00D830E5">
        <w:t>wo</w:t>
      </w:r>
      <w:r w:rsidR="00E20289" w:rsidRPr="00D830E5">
        <w:t xml:space="preserve"> factors suggest that there is need for additional assessments of the IRAP’s reliability. First, meta-analyses of published literature are susceptible to publication bias. Given the relationship between internal consistency and statistical power </w:t>
      </w:r>
      <w:r w:rsidR="00C47094" w:rsidRPr="00D830E5">
        <w:fldChar w:fldCharType="begin"/>
      </w:r>
      <w:r w:rsidR="00C47094" w:rsidRPr="00D830E5">
        <w:instrText xml:space="preserve"> ADDIN ZOTERO_ITEM CSL_CITATION {"citationID":"3ncwJtCS","properties":{"formattedCitation":"(Parsons, 2018)","plainCitation":"(Parsons, 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00C47094" w:rsidRPr="00D830E5">
        <w:fldChar w:fldCharType="separate"/>
      </w:r>
      <w:r w:rsidR="00C47094" w:rsidRPr="00D830E5">
        <w:t>(Parsons, 2018)</w:t>
      </w:r>
      <w:r w:rsidR="00C47094" w:rsidRPr="00D830E5">
        <w:fldChar w:fldCharType="end"/>
      </w:r>
      <w:r w:rsidR="00E20289" w:rsidRPr="00D830E5">
        <w:t xml:space="preserve">, it is quite possible that IRAP studies that demonstrated poor measurement properties were less likely to obtain significant results, and therefore </w:t>
      </w:r>
      <w:r w:rsidR="00D219EA" w:rsidRPr="00D830E5">
        <w:t xml:space="preserve">were unfortunately </w:t>
      </w:r>
      <w:r w:rsidR="00E20289" w:rsidRPr="00D830E5">
        <w:t>less likely to be published</w:t>
      </w:r>
      <w:r w:rsidR="00C47094" w:rsidRPr="00D830E5">
        <w:t xml:space="preserve">. </w:t>
      </w:r>
      <w:r w:rsidR="00E20289" w:rsidRPr="00D830E5">
        <w:t xml:space="preserve"> </w:t>
      </w:r>
    </w:p>
    <w:p w14:paraId="6E1B3C95" w14:textId="76283AE9" w:rsidR="00AF6B87" w:rsidRPr="00D830E5" w:rsidRDefault="00E20289" w:rsidP="009B2B73">
      <w:r w:rsidRPr="00D830E5">
        <w:lastRenderedPageBreak/>
        <w:t>Second, published articles have used a range of different metrics when reporting reliability, and have frequently not reported gold</w:t>
      </w:r>
      <w:r w:rsidR="003F6C1A" w:rsidRPr="00D830E5">
        <w:t>-</w:t>
      </w:r>
      <w:r w:rsidRPr="00D830E5">
        <w:t xml:space="preserve">standard metrics. For example, published studies on test-retest reliability have reported Pearson’s </w:t>
      </w:r>
      <w:r w:rsidRPr="00D830E5">
        <w:rPr>
          <w:i/>
        </w:rPr>
        <w:t>r</w:t>
      </w:r>
      <w:r w:rsidRPr="00D830E5">
        <w:t xml:space="preserve"> correlations</w:t>
      </w:r>
      <w:r w:rsidR="00AF6B87" w:rsidRPr="00D830E5">
        <w:t xml:space="preserve">. However, </w:t>
      </w:r>
      <w:r w:rsidRPr="00D830E5">
        <w:t xml:space="preserve">Parsons </w:t>
      </w:r>
      <w:r w:rsidR="00492C7E" w:rsidRPr="00D830E5">
        <w:t xml:space="preserve">et al. </w:t>
      </w:r>
      <w:r w:rsidR="00492C7E" w:rsidRPr="00D830E5">
        <w:fldChar w:fldCharType="begin"/>
      </w:r>
      <w:r w:rsidR="00492C7E" w:rsidRPr="00D830E5">
        <w:instrText xml:space="preserve"> ADDIN ZOTERO_ITEM CSL_CITATION {"citationID":"hqKHcOnK","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492C7E" w:rsidRPr="00D830E5">
        <w:fldChar w:fldCharType="separate"/>
      </w:r>
      <w:r w:rsidR="00492C7E" w:rsidRPr="00D830E5">
        <w:t>(2019)</w:t>
      </w:r>
      <w:r w:rsidR="00492C7E" w:rsidRPr="00D830E5">
        <w:fldChar w:fldCharType="end"/>
      </w:r>
      <w:r w:rsidRPr="00D830E5">
        <w:t xml:space="preserve"> recently highlighted that Pearson’s </w:t>
      </w:r>
      <w:r w:rsidRPr="00D830E5">
        <w:rPr>
          <w:i/>
        </w:rPr>
        <w:t>r</w:t>
      </w:r>
      <w:r w:rsidRPr="00D830E5">
        <w:t xml:space="preserve"> captures one </w:t>
      </w:r>
      <w:r w:rsidR="005D23D4" w:rsidRPr="00D830E5">
        <w:t xml:space="preserve">specific </w:t>
      </w:r>
      <w:r w:rsidRPr="00D830E5">
        <w:t xml:space="preserve">aspect of stability (i.e., the preservation of rank among participants between time-points) but </w:t>
      </w:r>
      <w:r w:rsidR="00910D67" w:rsidRPr="00D830E5">
        <w:t xml:space="preserve">neglects </w:t>
      </w:r>
      <w:r w:rsidRPr="00D830E5">
        <w:t>other</w:t>
      </w:r>
      <w:r w:rsidR="00910D67" w:rsidRPr="00D830E5">
        <w:t xml:space="preserve">s </w:t>
      </w:r>
      <w:r w:rsidRPr="00D830E5">
        <w:t xml:space="preserve">(e.g., </w:t>
      </w:r>
      <w:r w:rsidR="00E5127C" w:rsidRPr="00D830E5">
        <w:t xml:space="preserve">the absolute change in scores </w:t>
      </w:r>
      <w:r w:rsidR="00CD0C29" w:rsidRPr="00D830E5">
        <w:t>between timepoints</w:t>
      </w:r>
      <w:r w:rsidRPr="00D830E5">
        <w:t>)</w:t>
      </w:r>
      <w:r w:rsidR="00AF6B87" w:rsidRPr="00D830E5">
        <w:t>.</w:t>
      </w:r>
      <w:r w:rsidR="009B2B73" w:rsidRPr="00D830E5">
        <w:t xml:space="preserve"> </w:t>
      </w:r>
      <w:r w:rsidR="00F90F72" w:rsidRPr="00D830E5">
        <w:t xml:space="preserve">This can be illustrated using a simple example: imagine if at time-point 2 all participants scored exactly 10 points higher on an IQ scale than they did at time-point 1. A Pearson’s </w:t>
      </w:r>
      <w:r w:rsidR="00F90F72" w:rsidRPr="00D830E5">
        <w:rPr>
          <w:i/>
        </w:rPr>
        <w:t>r</w:t>
      </w:r>
      <w:r w:rsidR="00F90F72" w:rsidRPr="00D830E5">
        <w:t xml:space="preserve"> correlation would suggest that test-retest reliability was perfect (</w:t>
      </w:r>
      <w:r w:rsidR="00F90F72" w:rsidRPr="00D830E5">
        <w:rPr>
          <w:i/>
        </w:rPr>
        <w:t>r</w:t>
      </w:r>
      <w:r w:rsidR="00F90F72" w:rsidRPr="00D830E5">
        <w:t xml:space="preserve"> = 1.0) because rank among participants was preserved</w:t>
      </w:r>
      <w:r w:rsidR="008A61F5" w:rsidRPr="00D830E5">
        <w:t>, despite there being clear and large changes in responses between the timepoints.</w:t>
      </w:r>
      <w:r w:rsidR="00F90F72" w:rsidRPr="00D830E5">
        <w:t xml:space="preserve"> </w:t>
      </w:r>
      <w:r w:rsidR="00AF6B87" w:rsidRPr="00D830E5">
        <w:t>In order to capture both aspects</w:t>
      </w:r>
      <w:r w:rsidR="00D75BD7" w:rsidRPr="00D830E5">
        <w:t xml:space="preserve"> (preservation of rank and lack of absolute change)</w:t>
      </w:r>
      <w:r w:rsidR="00AF6B87" w:rsidRPr="00D830E5">
        <w:t>, a measure of ‘Absolute Agreement’ such as Intraclass Correlation Coefficients (ICC) should instead be reported (specifically ICC[2,1]: see Parsons et al., 2019).</w:t>
      </w:r>
    </w:p>
    <w:p w14:paraId="16AF6CAB" w14:textId="11D30385" w:rsidR="00A17460" w:rsidRPr="00D830E5" w:rsidRDefault="007F372F" w:rsidP="00E20289">
      <w:r w:rsidRPr="00D830E5">
        <w:t>To take another example</w:t>
      </w:r>
      <w:r w:rsidR="007520C6" w:rsidRPr="00D830E5">
        <w:t xml:space="preserv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w:t>
      </w:r>
      <w:r w:rsidR="002A45EB" w:rsidRPr="00D830E5">
        <w:t xml:space="preserve">et al. </w:t>
      </w:r>
      <w:r w:rsidR="002A45EB" w:rsidRPr="00D830E5">
        <w:fldChar w:fldCharType="begin"/>
      </w:r>
      <w:r w:rsidR="002A45EB" w:rsidRPr="00D830E5">
        <w:instrText xml:space="preserve"> ADDIN ZOTERO_ITEM CSL_CITATION {"citationID":"CebirfnH","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2A45EB" w:rsidRPr="00D830E5">
        <w:fldChar w:fldCharType="separate"/>
      </w:r>
      <w:r w:rsidR="002A45EB" w:rsidRPr="00D830E5">
        <w:t>(2019)</w:t>
      </w:r>
      <w:r w:rsidR="002A45EB" w:rsidRPr="00D830E5">
        <w:fldChar w:fldCharType="end"/>
      </w:r>
      <w:r w:rsidR="007520C6" w:rsidRPr="00D830E5">
        <w:t xml:space="preserve"> note that both choices are </w:t>
      </w:r>
      <w:r w:rsidR="007520C6" w:rsidRPr="00D830E5">
        <w:lastRenderedPageBreak/>
        <w:t xml:space="preserve">arbitrary, and that internal consistency should instead be estimated by a permutation resampling approach. This involves creating a large number of random splits of the data </w:t>
      </w:r>
      <w:r w:rsidR="00D920DE" w:rsidRPr="00D830E5">
        <w:t xml:space="preserve">and calculating </w:t>
      </w:r>
      <w:r w:rsidR="00E81708" w:rsidRPr="00D830E5">
        <w:t xml:space="preserve"> </w:t>
      </w:r>
      <w:r w:rsidR="00D920DE" w:rsidRPr="00D830E5">
        <w:t>reliability for each, then taking this mean of this distribution of reliabilities. Importantly, this method approximates Cronbach’s alpha</w:t>
      </w:r>
      <w:r w:rsidR="00EA2434" w:rsidRPr="00D830E5">
        <w:t xml:space="preserve"> where others frequently do not.</w:t>
      </w:r>
      <w:r w:rsidR="00AB05E0" w:rsidRPr="00D830E5">
        <w:t xml:space="preserve"> However, </w:t>
      </w:r>
      <w:r w:rsidR="00326817" w:rsidRPr="00D830E5">
        <w:t xml:space="preserve">in order </w:t>
      </w:r>
      <w:r w:rsidR="00AB05E0" w:rsidRPr="00D830E5">
        <w:t xml:space="preserve">to calculate both ICCs and </w:t>
      </w:r>
      <w:r w:rsidR="00D830E5" w:rsidRPr="00D830E5">
        <w:t>permutation-based</w:t>
      </w:r>
      <w:r w:rsidR="00AB05E0" w:rsidRPr="00D830E5">
        <w:t xml:space="preserve"> estimates of internal consistency</w:t>
      </w:r>
      <w:r w:rsidR="00326817" w:rsidRPr="00D830E5">
        <w:t>, access to trial</w:t>
      </w:r>
      <w:r w:rsidR="00A5754B" w:rsidRPr="00D830E5">
        <w:t>-</w:t>
      </w:r>
      <w:r w:rsidR="00326817" w:rsidRPr="00D830E5">
        <w:t>level data is needed.</w:t>
      </w:r>
    </w:p>
    <w:p w14:paraId="25B8A19C" w14:textId="03B3B863" w:rsidR="001F5DB0" w:rsidRPr="00D830E5" w:rsidRDefault="00A17460" w:rsidP="00507B61">
      <w:r w:rsidRPr="00D830E5">
        <w:t xml:space="preserve">Both of the above factors were addressed by conducting </w:t>
      </w:r>
      <w:r w:rsidR="00E33641" w:rsidRPr="00D830E5">
        <w:t xml:space="preserve">a </w:t>
      </w:r>
      <w:r w:rsidR="00DC76C1" w:rsidRPr="00D830E5">
        <w:t>file drawer</w:t>
      </w:r>
      <w:r w:rsidR="00E33641" w:rsidRPr="00D830E5">
        <w:t xml:space="preserve"> </w:t>
      </w:r>
      <w:r w:rsidRPr="00D830E5">
        <w:t>meta-analys</w:t>
      </w:r>
      <w:r w:rsidR="00DC76C1" w:rsidRPr="00D830E5">
        <w:t>i</w:t>
      </w:r>
      <w:r w:rsidRPr="00D830E5">
        <w:t>s</w:t>
      </w:r>
      <w:r w:rsidR="000A2728" w:rsidRPr="00D830E5">
        <w:t xml:space="preserve">. That is, where </w:t>
      </w:r>
      <w:r w:rsidRPr="00D830E5">
        <w:t>all studies</w:t>
      </w:r>
      <w:r w:rsidR="003372A4" w:rsidRPr="00D830E5">
        <w:t xml:space="preserve"> – </w:t>
      </w:r>
      <w:r w:rsidRPr="00D830E5">
        <w:t>both</w:t>
      </w:r>
      <w:r w:rsidR="003372A4" w:rsidRPr="00D830E5">
        <w:t xml:space="preserve"> </w:t>
      </w:r>
      <w:r w:rsidRPr="00D830E5">
        <w:t xml:space="preserve">published or unpublished </w:t>
      </w:r>
      <w:r w:rsidR="003372A4" w:rsidRPr="00D830E5">
        <w:t xml:space="preserve">– </w:t>
      </w:r>
      <w:r w:rsidRPr="00D830E5">
        <w:t>originating</w:t>
      </w:r>
      <w:r w:rsidR="003372A4" w:rsidRPr="00D830E5">
        <w:t xml:space="preserve"> </w:t>
      </w:r>
      <w:r w:rsidRPr="00D830E5">
        <w:t xml:space="preserve">from an individual or group are used. </w:t>
      </w:r>
      <w:r w:rsidR="00076557" w:rsidRPr="00D830E5">
        <w:t xml:space="preserve">We pooled data for all studies that </w:t>
      </w:r>
      <w:r w:rsidR="005A4A6E" w:rsidRPr="00D830E5">
        <w:t xml:space="preserve">we have been </w:t>
      </w:r>
      <w:r w:rsidR="00076557" w:rsidRPr="00D830E5">
        <w:t>involved in.</w:t>
      </w:r>
      <w:r w:rsidR="005323BD" w:rsidRPr="00D830E5">
        <w:t xml:space="preserve"> </w:t>
      </w:r>
      <w:r w:rsidR="002F5531" w:rsidRPr="00D830E5">
        <w:t>Much of this data has not been published before now.</w:t>
      </w:r>
    </w:p>
    <w:p w14:paraId="60E48EDA" w14:textId="41E3AFDE" w:rsidR="001F5DB0" w:rsidRPr="00D830E5" w:rsidRDefault="001F5DB0" w:rsidP="001F5DB0">
      <w:pPr>
        <w:pStyle w:val="Heading1"/>
      </w:pPr>
      <w:r w:rsidRPr="00D830E5">
        <w:t>Method</w:t>
      </w:r>
    </w:p>
    <w:p w14:paraId="609D2500" w14:textId="77777777" w:rsidR="00507B61" w:rsidRPr="00D830E5" w:rsidRDefault="001F5DB0" w:rsidP="00507B61">
      <w:pPr>
        <w:pStyle w:val="Heading2"/>
      </w:pPr>
      <w:r w:rsidRPr="00D830E5">
        <w:t>Data</w:t>
      </w:r>
    </w:p>
    <w:p w14:paraId="7C41A733" w14:textId="26356849" w:rsidR="00820FBD" w:rsidRPr="00D830E5" w:rsidRDefault="00820FBD" w:rsidP="00820FBD">
      <w:commentRangeStart w:id="3"/>
      <w:r w:rsidRPr="00D830E5">
        <w:t xml:space="preserve">All code </w:t>
      </w:r>
      <w:r w:rsidR="00B92984" w:rsidRPr="00D830E5">
        <w:t xml:space="preserve">and data needed to reproduce our analyses is </w:t>
      </w:r>
      <w:r w:rsidRPr="00D830E5">
        <w:t>available on the Open Science Framework (</w:t>
      </w:r>
      <w:hyperlink r:id="rId11" w:history="1">
        <w:r w:rsidRPr="00D830E5">
          <w:rPr>
            <w:rStyle w:val="Hyperlink"/>
          </w:rPr>
          <w:t>osf.io/v3twe</w:t>
        </w:r>
      </w:hyperlink>
      <w:r w:rsidRPr="00D830E5">
        <w:t>).</w:t>
      </w:r>
      <w:commentRangeEnd w:id="3"/>
      <w:r w:rsidR="00EB5364" w:rsidRPr="00D830E5">
        <w:rPr>
          <w:rStyle w:val="CommentReference"/>
        </w:rPr>
        <w:commentReference w:id="3"/>
      </w:r>
    </w:p>
    <w:p w14:paraId="1D47FAA8" w14:textId="58E42D1B" w:rsidR="00024935" w:rsidRPr="00D830E5" w:rsidRDefault="00024935" w:rsidP="00B33A25">
      <w:r w:rsidRPr="00D830E5">
        <w:t xml:space="preserve">Internal consistency data came from </w:t>
      </w:r>
      <w:r w:rsidR="00886DF3" w:rsidRPr="00D830E5">
        <w:t>25</w:t>
      </w:r>
      <w:r w:rsidRPr="00D830E5">
        <w:t xml:space="preserve"> different IRA</w:t>
      </w:r>
      <w:r w:rsidR="00886DF3" w:rsidRPr="00D830E5">
        <w:t>Ps in 13 different domains</w:t>
      </w:r>
      <w:r w:rsidR="0000440C" w:rsidRPr="00D830E5">
        <w:t xml:space="preserve"> with a total of </w:t>
      </w:r>
      <w:r w:rsidR="007E6771" w:rsidRPr="00D830E5">
        <w:rPr>
          <w:highlight w:val="yellow"/>
        </w:rPr>
        <w:t>964</w:t>
      </w:r>
      <w:r w:rsidRPr="00D830E5">
        <w:t xml:space="preserve"> participants (see Figure 1 for domains). </w:t>
      </w:r>
      <w:r w:rsidR="00324297" w:rsidRPr="00D830E5">
        <w:t xml:space="preserve">Data from </w:t>
      </w:r>
      <w:r w:rsidR="000B0A1C" w:rsidRPr="00D830E5">
        <w:t>several</w:t>
      </w:r>
      <w:r w:rsidR="00324297" w:rsidRPr="00D830E5">
        <w:t xml:space="preserve"> of these IRAPs ha</w:t>
      </w:r>
      <w:r w:rsidR="000B0A1C" w:rsidRPr="00D830E5">
        <w:t>s</w:t>
      </w:r>
      <w:r w:rsidR="0000440C" w:rsidRPr="00D830E5">
        <w:t xml:space="preserve"> already</w:t>
      </w:r>
      <w:r w:rsidR="00324297" w:rsidRPr="00D830E5">
        <w:t xml:space="preserve"> been published (i.e., </w:t>
      </w:r>
      <w:r w:rsidR="00324297" w:rsidRPr="00D830E5">
        <w:rPr>
          <w:highlight w:val="green"/>
        </w:rPr>
        <w:t xml:space="preserve">XX% of </w:t>
      </w:r>
      <w:r w:rsidR="00500062" w:rsidRPr="00D830E5">
        <w:rPr>
          <w:highlight w:val="green"/>
        </w:rPr>
        <w:t xml:space="preserve">all </w:t>
      </w:r>
      <w:r w:rsidR="00324297" w:rsidRPr="00D830E5">
        <w:rPr>
          <w:highlight w:val="green"/>
        </w:rPr>
        <w:t>participants</w:t>
      </w:r>
      <w:r w:rsidR="00C87157" w:rsidRPr="00D830E5">
        <w:rPr>
          <w:highlight w:val="green"/>
        </w:rPr>
        <w:t>’ data</w:t>
      </w:r>
      <w:r w:rsidR="000C4D92" w:rsidRPr="00D830E5">
        <w:rPr>
          <w:highlight w:val="green"/>
        </w:rPr>
        <w:t>,</w:t>
      </w:r>
      <w:r w:rsidR="00324297" w:rsidRPr="00D830E5">
        <w:rPr>
          <w:highlight w:val="green"/>
        </w:rPr>
        <w:t xml:space="preserve"> gender stereotypes: REF; friend-enemy: REF; one of the life-death IRAPs: REF; Lincoln-Hitler: </w:t>
      </w:r>
      <w:r w:rsidR="00324297" w:rsidRPr="00D830E5">
        <w:rPr>
          <w:highlight w:val="green"/>
        </w:rPr>
        <w:lastRenderedPageBreak/>
        <w:t>REF; race: REF; and shapes and colors IRAPs: REF</w:t>
      </w:r>
      <w:r w:rsidR="00324297" w:rsidRPr="00D830E5">
        <w:t xml:space="preserve">). However, </w:t>
      </w:r>
      <w:r w:rsidR="00324297" w:rsidRPr="00D830E5">
        <w:rPr>
          <w:highlight w:val="green"/>
        </w:rPr>
        <w:t>none</w:t>
      </w:r>
      <w:r w:rsidR="00324297" w:rsidRPr="00D830E5">
        <w:t xml:space="preserve"> of these studies were included in either previous </w:t>
      </w:r>
      <w:r w:rsidR="000B4E0A" w:rsidRPr="00D830E5">
        <w:t>meta-analy</w:t>
      </w:r>
      <w:r w:rsidR="00324297" w:rsidRPr="00D830E5">
        <w:t>ses of the IRAP’s reliability.</w:t>
      </w:r>
    </w:p>
    <w:p w14:paraId="4366C22E" w14:textId="2A303480" w:rsidR="00CB55D3" w:rsidRPr="00D830E5" w:rsidRDefault="00F85F65" w:rsidP="00176ECA">
      <w:r w:rsidRPr="00D830E5">
        <w:t xml:space="preserve">Test-retest </w:t>
      </w:r>
      <w:r w:rsidR="0000440C" w:rsidRPr="00D830E5">
        <w:t xml:space="preserve">data came from </w:t>
      </w:r>
      <w:r w:rsidR="0000440C" w:rsidRPr="00D830E5">
        <w:rPr>
          <w:highlight w:val="yellow"/>
        </w:rPr>
        <w:t>XX</w:t>
      </w:r>
      <w:r w:rsidR="0000440C" w:rsidRPr="00D830E5">
        <w:t xml:space="preserve"> IRAPs in </w:t>
      </w:r>
      <w:r w:rsidR="0000440C" w:rsidRPr="00D830E5">
        <w:rPr>
          <w:i/>
        </w:rPr>
        <w:t>8</w:t>
      </w:r>
      <w:r w:rsidR="0000440C" w:rsidRPr="00D830E5">
        <w:t xml:space="preserve"> domains with a total of </w:t>
      </w:r>
      <w:r w:rsidR="0000440C" w:rsidRPr="00D830E5">
        <w:rPr>
          <w:highlight w:val="yellow"/>
        </w:rPr>
        <w:t>350</w:t>
      </w:r>
      <w:r w:rsidR="0000440C" w:rsidRPr="00D830E5">
        <w:t xml:space="preserve"> participants. The studies </w:t>
      </w:r>
      <w:r w:rsidRPr="00D830E5">
        <w:t>employ</w:t>
      </w:r>
      <w:r w:rsidR="008B5C94" w:rsidRPr="00D830E5">
        <w:t>ed</w:t>
      </w:r>
      <w:r w:rsidRPr="00D830E5">
        <w:t xml:space="preserve"> </w:t>
      </w:r>
      <w:r w:rsidR="008346EA" w:rsidRPr="00D830E5">
        <w:t xml:space="preserve">one of </w:t>
      </w:r>
      <w:r w:rsidRPr="00D830E5">
        <w:t>two different follow-up periods</w:t>
      </w:r>
      <w:r w:rsidR="008B5C94" w:rsidRPr="00D830E5">
        <w:t xml:space="preserve">: </w:t>
      </w:r>
      <w:r w:rsidRPr="00D830E5">
        <w:t>immediate and 1</w:t>
      </w:r>
      <w:r w:rsidR="004011CA" w:rsidRPr="00D830E5">
        <w:t>-</w:t>
      </w:r>
      <w:r w:rsidRPr="00D830E5">
        <w:t>week</w:t>
      </w:r>
      <w:r w:rsidR="008B5C94" w:rsidRPr="00D830E5">
        <w:t xml:space="preserve"> (see Figure 1</w:t>
      </w:r>
      <w:r w:rsidR="004769A5" w:rsidRPr="00D830E5">
        <w:t xml:space="preserve"> for domains and follow-up periods</w:t>
      </w:r>
      <w:r w:rsidR="008B5C94" w:rsidRPr="00D830E5">
        <w:t>)</w:t>
      </w:r>
      <w:r w:rsidRPr="00D830E5">
        <w:t xml:space="preserve">. </w:t>
      </w:r>
      <w:r w:rsidR="00921F39" w:rsidRPr="00D830E5">
        <w:t>Some of these</w:t>
      </w:r>
      <w:r w:rsidR="00EF154C" w:rsidRPr="00D830E5">
        <w:t xml:space="preserve"> studies </w:t>
      </w:r>
      <w:r w:rsidR="00921F39" w:rsidRPr="00D830E5">
        <w:t xml:space="preserve">have already been </w:t>
      </w:r>
      <w:r w:rsidR="00EF154C" w:rsidRPr="00D830E5">
        <w:t>published</w:t>
      </w:r>
      <w:r w:rsidR="00921F39" w:rsidRPr="00D830E5">
        <w:t xml:space="preserve"> (</w:t>
      </w:r>
      <w:r w:rsidR="00921F39" w:rsidRPr="00D830E5">
        <w:rPr>
          <w:highlight w:val="yellow"/>
        </w:rPr>
        <w:t>XX% of participates, REFs</w:t>
      </w:r>
      <w:r w:rsidR="00921F39" w:rsidRPr="00D830E5">
        <w:t>)</w:t>
      </w:r>
      <w:r w:rsidR="0012219B" w:rsidRPr="00D830E5">
        <w:t>.</w:t>
      </w:r>
      <w:r w:rsidR="00EF154C" w:rsidRPr="00D830E5">
        <w:t xml:space="preserve"> </w:t>
      </w:r>
      <w:r w:rsidR="0012219B" w:rsidRPr="00D830E5">
        <w:rPr>
          <w:highlight w:val="yellow"/>
        </w:rPr>
        <w:t>None</w:t>
      </w:r>
      <w:r w:rsidR="0012219B" w:rsidRPr="00D830E5">
        <w:t xml:space="preserve"> </w:t>
      </w:r>
      <w:r w:rsidR="00EF154C" w:rsidRPr="00D830E5">
        <w:t xml:space="preserve">were included in either </w:t>
      </w:r>
      <w:r w:rsidR="002B4936" w:rsidRPr="00D830E5">
        <w:t xml:space="preserve">of the </w:t>
      </w:r>
      <w:r w:rsidR="00EF154C" w:rsidRPr="00D830E5">
        <w:t xml:space="preserve">previous </w:t>
      </w:r>
      <w:r w:rsidR="000B4E0A" w:rsidRPr="00D830E5">
        <w:t>meta-analy</w:t>
      </w:r>
      <w:r w:rsidR="00EF154C" w:rsidRPr="00D830E5">
        <w:t>ses of the IRAP’s reliability.</w:t>
      </w:r>
      <w:r w:rsidR="00A712FA" w:rsidRPr="00D830E5">
        <w:t xml:space="preserve"> </w:t>
      </w:r>
    </w:p>
    <w:p w14:paraId="35459331" w14:textId="4DD2FF41" w:rsidR="005A03C6" w:rsidRPr="00D830E5" w:rsidRDefault="00685938" w:rsidP="00EA1FF1">
      <w:pPr>
        <w:pStyle w:val="Heading2"/>
      </w:pPr>
      <w:r w:rsidRPr="00D830E5">
        <w:t>Participants</w:t>
      </w:r>
    </w:p>
    <w:p w14:paraId="32974C96" w14:textId="7E06FF25" w:rsidR="00EA1FF1" w:rsidRPr="00D830E5" w:rsidRDefault="00176ECA" w:rsidP="00176ECA">
      <w:pPr>
        <w:ind w:firstLine="0"/>
      </w:pPr>
      <w:r w:rsidRPr="00D830E5">
        <w:tab/>
        <w:t xml:space="preserve">All participants provided informed consent prior to participation, and studies were approved by the local institutional review boards. Where </w:t>
      </w:r>
      <w:r w:rsidR="00245872" w:rsidRPr="00D830E5">
        <w:t xml:space="preserve">demographics data was available, </w:t>
      </w:r>
      <w:r w:rsidR="008E3ABF" w:rsidRPr="00D830E5">
        <w:t>a majority of participants</w:t>
      </w:r>
      <w:r w:rsidR="00245872" w:rsidRPr="00D830E5">
        <w:t xml:space="preserve"> were </w:t>
      </w:r>
      <w:r w:rsidR="008E3ABF" w:rsidRPr="00D830E5">
        <w:t>women (</w:t>
      </w:r>
      <w:r w:rsidR="008E3ABF" w:rsidRPr="00D830E5">
        <w:rPr>
          <w:highlight w:val="yellow"/>
        </w:rPr>
        <w:t>63% female, 37% male, 0.2% non-binary</w:t>
      </w:r>
      <w:r w:rsidR="000701B6" w:rsidRPr="00D830E5">
        <w:rPr>
          <w:highlight w:val="yellow"/>
        </w:rPr>
        <w:t xml:space="preserve">; </w:t>
      </w:r>
      <w:r w:rsidR="000701B6" w:rsidRPr="00D830E5">
        <w:rPr>
          <w:i/>
          <w:highlight w:val="yellow"/>
        </w:rPr>
        <w:t>M</w:t>
      </w:r>
      <w:r w:rsidR="000701B6" w:rsidRPr="00D830E5">
        <w:rPr>
          <w:rFonts w:cs="Times New Roman (Body CS)"/>
          <w:highlight w:val="yellow"/>
          <w:vertAlign w:val="subscript"/>
        </w:rPr>
        <w:t>age</w:t>
      </w:r>
      <w:r w:rsidR="000701B6" w:rsidRPr="00D830E5">
        <w:rPr>
          <w:highlight w:val="yellow"/>
        </w:rPr>
        <w:t xml:space="preserve"> = 21.0, </w:t>
      </w:r>
      <w:r w:rsidR="000701B6" w:rsidRPr="00D830E5">
        <w:rPr>
          <w:i/>
          <w:highlight w:val="yellow"/>
        </w:rPr>
        <w:t>SD</w:t>
      </w:r>
      <w:r w:rsidR="000701B6" w:rsidRPr="00D830E5">
        <w:rPr>
          <w:highlight w:val="yellow"/>
        </w:rPr>
        <w:t xml:space="preserve"> = 5.7</w:t>
      </w:r>
      <w:r w:rsidR="008E3ABF" w:rsidRPr="00D830E5">
        <w:t>)</w:t>
      </w:r>
      <w:r w:rsidR="000701B6" w:rsidRPr="00D830E5">
        <w:t>.</w:t>
      </w:r>
      <w:r w:rsidR="005231D3">
        <w:t xml:space="preserve"> </w:t>
      </w:r>
      <w:bookmarkStart w:id="4" w:name="_GoBack"/>
      <w:bookmarkEnd w:id="4"/>
    </w:p>
    <w:p w14:paraId="4D2B1472" w14:textId="43F6B929" w:rsidR="00697EA5" w:rsidRPr="00D830E5" w:rsidRDefault="00697EA5" w:rsidP="00176ECA">
      <w:pPr>
        <w:ind w:firstLine="0"/>
        <w:rPr>
          <w:b/>
        </w:rPr>
      </w:pPr>
      <w:r w:rsidRPr="00D830E5">
        <w:rPr>
          <w:b/>
        </w:rPr>
        <w:t>Measures</w:t>
      </w:r>
    </w:p>
    <w:p w14:paraId="7B6FF4AA" w14:textId="0EE28E9C" w:rsidR="002B4D54" w:rsidRPr="00D830E5" w:rsidRDefault="00697EA5" w:rsidP="002B4D54">
      <w:pPr>
        <w:ind w:firstLine="0"/>
        <w:rPr>
          <w:highlight w:val="yellow"/>
        </w:rPr>
      </w:pPr>
      <w:r w:rsidRPr="00D830E5">
        <w:tab/>
      </w:r>
      <w:r w:rsidR="002B4D54" w:rsidRPr="00D830E5">
        <w:t xml:space="preserve">The IRAP is a computer-based reaction time task. Its procedural parameters have been discussed in great detail in many other papers </w:t>
      </w:r>
      <w:r w:rsidR="002B4D54" w:rsidRPr="00D830E5">
        <w:fldChar w:fldCharType="begin"/>
      </w:r>
      <w:r w:rsidR="002B4D54" w:rsidRPr="00D830E5">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2B4D54" w:rsidRPr="00D830E5">
        <w:fldChar w:fldCharType="separate"/>
      </w:r>
      <w:r w:rsidR="002B4D54" w:rsidRPr="00D830E5">
        <w:t>(Barnes-Holmes et al., 2010; Hussey, Thompson, et al., 2015)</w:t>
      </w:r>
      <w:r w:rsidR="002B4D54" w:rsidRPr="00D830E5">
        <w:fldChar w:fldCharType="end"/>
      </w:r>
      <w:r w:rsidR="002B4D54" w:rsidRPr="00D830E5">
        <w:t xml:space="preserve">, and so only a brief overview will be provided here </w:t>
      </w:r>
      <w:r w:rsidR="002B4D54" w:rsidRPr="00D830E5">
        <w:fldChar w:fldCharType="begin"/>
      </w:r>
      <w:r w:rsidR="002B4D54" w:rsidRPr="00D830E5">
        <w:instrText xml:space="preserve"> ADDIN ZOTERO_ITEM CSL_CITATION {"citationID":"lzNwtf5z","properties":{"formattedCitation":"(see Hussey, 2020)","plainCitation":"(see 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002B4D54" w:rsidRPr="00D830E5">
        <w:fldChar w:fldCharType="separate"/>
      </w:r>
      <w:r w:rsidR="002B4D54" w:rsidRPr="00D830E5">
        <w:t>(see Hussey, 2020)</w:t>
      </w:r>
      <w:r w:rsidR="002B4D54" w:rsidRPr="00D830E5">
        <w:fldChar w:fldCharType="end"/>
      </w:r>
      <w:r w:rsidR="002B4D54" w:rsidRPr="00D830E5">
        <w:t xml:space="preserve">. On each block of trials, participants are presents with images or words at the top of the screen and in the middle of the screen. Response options are presented on the bottom left and bottom right hand sides of the screen, and are mapped to the left </w:t>
      </w:r>
      <w:r w:rsidR="002B4D54" w:rsidRPr="00D830E5">
        <w:lastRenderedPageBreak/>
        <w:t xml:space="preserve">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ms and percentage accuracy &gt; 80%). Should they fail to meet this criteria, the participant completes another pair of practice blocks. Should they meet the criteria, they progress to the testing phase where they complete three pairs of blocks in a row. Following standard practice, only reaction time data from the test blocks is used in the analyses </w:t>
      </w:r>
      <w:r w:rsidR="002B4D54" w:rsidRPr="00D830E5">
        <w:fldChar w:fldCharType="begin"/>
      </w:r>
      <w:r w:rsidR="002B4D54" w:rsidRPr="00D830E5">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2B4D54" w:rsidRPr="00D830E5">
        <w:fldChar w:fldCharType="separate"/>
      </w:r>
      <w:r w:rsidR="002B4D54" w:rsidRPr="00D830E5">
        <w:t>(Hussey, Thompson, et al., 2015)</w:t>
      </w:r>
      <w:r w:rsidR="002B4D54" w:rsidRPr="00D830E5">
        <w:fldChar w:fldCharType="end"/>
      </w:r>
      <w:r w:rsidR="002B4D54" w:rsidRPr="00D830E5">
        <w:t>.</w:t>
      </w:r>
    </w:p>
    <w:p w14:paraId="4CBBDEAE" w14:textId="55A6CF6A" w:rsidR="00061147" w:rsidRPr="00D830E5" w:rsidRDefault="00061147" w:rsidP="00061147">
      <w:pPr>
        <w:pStyle w:val="Heading2"/>
      </w:pPr>
      <w:r w:rsidRPr="00D830E5">
        <w:t>Data processing</w:t>
      </w:r>
    </w:p>
    <w:p w14:paraId="7C1AAF5E" w14:textId="01786249" w:rsidR="00AF5A3C" w:rsidRPr="00D830E5" w:rsidRDefault="00061147" w:rsidP="0095352F">
      <w:r w:rsidRPr="00D830E5">
        <w:t xml:space="preserve">IRAP studies typically using the </w:t>
      </w:r>
      <w:r w:rsidRPr="00D830E5">
        <w:rPr>
          <w:i/>
        </w:rPr>
        <w:t>D</w:t>
      </w:r>
      <w:r w:rsidRPr="00D830E5">
        <w:t xml:space="preserve"> scoring method to convert each participant’s reaction times into analyzable values. The </w:t>
      </w:r>
      <w:r w:rsidRPr="00D830E5">
        <w:rPr>
          <w:i/>
        </w:rPr>
        <w:t>D</w:t>
      </w:r>
      <w:r w:rsidRPr="00D830E5">
        <w:t xml:space="preserve"> score has some similarities to Cohen’s </w:t>
      </w:r>
      <w:r w:rsidRPr="00D830E5">
        <w:rPr>
          <w:i/>
        </w:rPr>
        <w:t>d</w:t>
      </w:r>
      <w:r w:rsidRPr="00D830E5">
        <w:t xml:space="preserve">, insofar as it is a trimmed and standardized difference in mean reaction time between the two block types. The specifics of the </w:t>
      </w:r>
      <w:r w:rsidRPr="00D830E5">
        <w:rPr>
          <w:i/>
        </w:rPr>
        <w:t>D</w:t>
      </w:r>
      <w:r w:rsidRPr="00D830E5">
        <w:t xml:space="preserve"> score have been discussed in precise detail in other publications </w:t>
      </w:r>
      <w:r w:rsidRPr="00D830E5">
        <w:fldChar w:fldCharType="begin"/>
      </w:r>
      <w:r w:rsidRPr="00D830E5">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830E5">
        <w:fldChar w:fldCharType="separate"/>
      </w:r>
      <w:r w:rsidRPr="00D830E5">
        <w:t>(Barnes-Holmes et al., 2010; Hussey, Thompson, et al., 2015)</w:t>
      </w:r>
      <w:r w:rsidRPr="00D830E5">
        <w:fldChar w:fldCharType="end"/>
      </w:r>
      <w:r w:rsidRPr="00D830E5">
        <w:t xml:space="preserve"> and therefore will only be summarized here. Its key points are that reaction times &gt; 10,000 </w:t>
      </w:r>
      <w:r w:rsidRPr="00D830E5">
        <w:lastRenderedPageBreak/>
        <w:t xml:space="preserve">ms are trimmed, a mean reaction time is calculated for the trials in each block type, and a standard deviation is calculated for the pooled trials in both blocks. The difference between the means is then divided by the standard deviation, resulting in a </w:t>
      </w:r>
      <w:r w:rsidRPr="00D830E5">
        <w:rPr>
          <w:i/>
        </w:rPr>
        <w:t>D</w:t>
      </w:r>
      <w:r w:rsidRPr="00D830E5">
        <w:t xml:space="preserve"> score.</w:t>
      </w:r>
      <w:r w:rsidR="0095352F">
        <w:t xml:space="preserve"> </w:t>
      </w:r>
      <w:r w:rsidR="00AF5A3C">
        <w:t xml:space="preserve">Participants were excluded if their mean reaction times </w:t>
      </w:r>
      <w:r w:rsidR="00B838F3">
        <w:t xml:space="preserve">in the IRAP test blocks </w:t>
      </w:r>
      <w:r w:rsidR="00AF5A3C">
        <w:t xml:space="preserve">were </w:t>
      </w:r>
      <w:r w:rsidR="00AF5A3C" w:rsidRPr="00AF5A3C">
        <w:t>±</w:t>
      </w:r>
      <w:r w:rsidR="00AF5A3C">
        <w:t xml:space="preserve"> 2 Median Absolute Deviations from the median</w:t>
      </w:r>
      <w:r w:rsidR="0073320E">
        <w:t xml:space="preserve">, in order to exclude </w:t>
      </w:r>
      <w:r w:rsidR="007611B2">
        <w:t>implausibly fast or inappropriately slow responding.</w:t>
      </w:r>
      <w:r w:rsidR="00AF5A3C">
        <w:t xml:space="preserve"> </w:t>
      </w:r>
    </w:p>
    <w:p w14:paraId="4F86B623" w14:textId="1C6D9101" w:rsidR="005A03C6" w:rsidRPr="00D830E5" w:rsidRDefault="009A7D1F" w:rsidP="009A7D1F">
      <w:pPr>
        <w:pStyle w:val="Heading1"/>
      </w:pPr>
      <w:r w:rsidRPr="00D830E5">
        <w:t>Results</w:t>
      </w:r>
    </w:p>
    <w:p w14:paraId="6E3E1EA9" w14:textId="1D2366C2" w:rsidR="009C1ECF" w:rsidRPr="00D830E5" w:rsidRDefault="008B6EB0" w:rsidP="005B4224">
      <w:pPr>
        <w:pStyle w:val="Heading2"/>
      </w:pPr>
      <w:r w:rsidRPr="00D830E5">
        <w:t>Meta-a</w:t>
      </w:r>
      <w:r w:rsidR="005A03C6" w:rsidRPr="00D830E5">
        <w:t>nalytic strategy</w:t>
      </w:r>
    </w:p>
    <w:p w14:paraId="299D195E" w14:textId="13AC64D1" w:rsidR="005A03C6" w:rsidRPr="00D830E5" w:rsidRDefault="00FE1C79" w:rsidP="00833482">
      <w:r w:rsidRPr="00D830E5">
        <w:t xml:space="preserve">All </w:t>
      </w:r>
      <w:r w:rsidR="00362D82" w:rsidRPr="00D830E5">
        <w:t xml:space="preserve">data processing and </w:t>
      </w:r>
      <w:r w:rsidRPr="00D830E5">
        <w:t xml:space="preserve">analyses were </w:t>
      </w:r>
      <w:r w:rsidR="005F216D" w:rsidRPr="00D830E5">
        <w:t>done</w:t>
      </w:r>
      <w:r w:rsidRPr="00D830E5">
        <w:t xml:space="preserve"> in R </w:t>
      </w:r>
      <w:r w:rsidR="00CE46D7" w:rsidRPr="00D830E5">
        <w:fldChar w:fldCharType="begin"/>
      </w:r>
      <w:r w:rsidR="00CE46D7" w:rsidRPr="00D830E5">
        <w:instrText xml:space="preserve"> ADDIN ZOTERO_ITEM CSL_CITATION {"citationID":"crLAXs3C","properties":{"formattedCitation":"(R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CE46D7" w:rsidRPr="00D830E5">
        <w:fldChar w:fldCharType="separate"/>
      </w:r>
      <w:r w:rsidR="00CE46D7" w:rsidRPr="00D830E5">
        <w:t>(R Core Team, 2020)</w:t>
      </w:r>
      <w:r w:rsidR="00CE46D7" w:rsidRPr="00D830E5">
        <w:fldChar w:fldCharType="end"/>
      </w:r>
      <w:r w:rsidR="00D919A8" w:rsidRPr="00D830E5">
        <w:t>.</w:t>
      </w:r>
      <w:r w:rsidR="00D0702B" w:rsidRPr="00D830E5">
        <w:t xml:space="preserve"> </w:t>
      </w:r>
      <w:r w:rsidR="00E71FAB" w:rsidRPr="00D830E5">
        <w:t xml:space="preserve">Interclass Correlation Coefficients were calculated using the psych package </w:t>
      </w:r>
      <w:r w:rsidR="00E71FAB" w:rsidRPr="00D830E5">
        <w:fldChar w:fldCharType="begin"/>
      </w:r>
      <w:r w:rsidR="00E71FAB" w:rsidRPr="00D830E5">
        <w:instrText xml:space="preserve"> ADDIN ZOTERO_ITEM CSL_CITATION {"citationID":"HeNbZYei","properties":{"formattedCitation":"(Revelle, 2016)","plainCitation":"(Revelle, 2016)","noteIndex":0},"citationItems":[{"id":3877,"uris":["http://zotero.org/users/1687755/items/HIHAMBGT"],"uri":["http://zotero.org/users/1687755/items/HIHAMBGT"],"itemData":{"id":3877,"type":"book","event-place":"Evanston,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00E71FAB" w:rsidRPr="00D830E5">
        <w:fldChar w:fldCharType="separate"/>
      </w:r>
      <w:r w:rsidR="00E71FAB" w:rsidRPr="00D830E5">
        <w:t>(Revelle, 2016)</w:t>
      </w:r>
      <w:r w:rsidR="00E71FAB" w:rsidRPr="00D830E5">
        <w:fldChar w:fldCharType="end"/>
      </w:r>
      <w:r w:rsidR="00E71FAB" w:rsidRPr="00D830E5">
        <w:t xml:space="preserve">. Meta-analyses were conducted </w:t>
      </w:r>
      <w:r w:rsidRPr="00D830E5">
        <w:t xml:space="preserve">using the metafor package </w:t>
      </w:r>
      <w:r w:rsidR="00CE46D7" w:rsidRPr="00D830E5">
        <w:fldChar w:fldCharType="begin"/>
      </w:r>
      <w:r w:rsidR="00B13797" w:rsidRPr="00D830E5">
        <w:instrText xml:space="preserve"> ADDIN ZOTERO_ITEM CSL_CITATION {"citationID":"JBQUYBIA","properties":{"formattedCitation":"(Viechtbauer, 2010, version 2.4-0)","plainCitation":"(Viechtbauer, 2010, version 2.4-0)","noteIndex":0},"citationItems":[{"id":8150,"uris":["http://zotero.org/users/1687755/items/H4RMVYAU"],"uri":["http://zotero.org/users/1687755/items/H4RMVYAU"],"itemData":{"id":8150,"type":"article-journal","abstract":"The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Package","URL":"http://www.jstatsoft.org/v36/i03/","volume":"36","author":[{"family":"Viechtbauer","given":"Wolfgang"}],"accessed":{"date-parts":[["2018",7,17]]},"issued":{"date-parts":[["2010"]]}},"suffix":", version 2.4-0"}],"schema":"https://github.com/citation-style-language/schema/raw/master/csl-citation.json"} </w:instrText>
      </w:r>
      <w:r w:rsidR="00CE46D7" w:rsidRPr="00D830E5">
        <w:fldChar w:fldCharType="separate"/>
      </w:r>
      <w:r w:rsidR="00B13797" w:rsidRPr="00D830E5">
        <w:t>(Viechtbauer, 2010, version 2.4-0)</w:t>
      </w:r>
      <w:r w:rsidR="00CE46D7" w:rsidRPr="00D830E5">
        <w:fldChar w:fldCharType="end"/>
      </w:r>
      <w:r w:rsidRPr="00D830E5">
        <w:t xml:space="preserve"> </w:t>
      </w:r>
      <w:r w:rsidR="00F74F33" w:rsidRPr="00D830E5">
        <w:t xml:space="preserve">and </w:t>
      </w:r>
      <w:r w:rsidR="00191503" w:rsidRPr="00D830E5">
        <w:t>R</w:t>
      </w:r>
      <w:r w:rsidR="00F74F33" w:rsidRPr="00D830E5">
        <w:t xml:space="preserve">estricted </w:t>
      </w:r>
      <w:r w:rsidR="00191503" w:rsidRPr="00D830E5">
        <w:t>M</w:t>
      </w:r>
      <w:r w:rsidR="00F74F33" w:rsidRPr="00D830E5">
        <w:t xml:space="preserve">aximum </w:t>
      </w:r>
      <w:r w:rsidR="00191503" w:rsidRPr="00D830E5">
        <w:t>L</w:t>
      </w:r>
      <w:r w:rsidR="00F74F33" w:rsidRPr="00D830E5">
        <w:t xml:space="preserve">ikelihood </w:t>
      </w:r>
      <w:r w:rsidR="00191503" w:rsidRPr="00D830E5">
        <w:t xml:space="preserve">(REML) </w:t>
      </w:r>
      <w:r w:rsidR="00F74F33" w:rsidRPr="00D830E5">
        <w:t>estimation</w:t>
      </w:r>
      <w:r w:rsidRPr="00D830E5">
        <w:t xml:space="preserve">. </w:t>
      </w:r>
      <w:r w:rsidR="00F8439E" w:rsidRPr="00D830E5">
        <w:t xml:space="preserve">Meta-analysis of internal consistency estimates involved Bartlett </w:t>
      </w:r>
      <w:r w:rsidR="005A03C6" w:rsidRPr="00D830E5">
        <w:t>transformation</w:t>
      </w:r>
      <w:r w:rsidR="00F8439E" w:rsidRPr="00D830E5">
        <w:t xml:space="preserve">s prior to analysis and inverse Bartlett </w:t>
      </w:r>
      <w:r w:rsidR="005A03C6" w:rsidRPr="00D830E5">
        <w:t>transformation</w:t>
      </w:r>
      <w:r w:rsidR="00F8439E" w:rsidRPr="00D830E5">
        <w:t>s of meta-estimates</w:t>
      </w:r>
      <w:r w:rsidR="005C0955" w:rsidRPr="00D830E5">
        <w:t xml:space="preserve"> for reporting</w:t>
      </w:r>
      <w:r w:rsidR="00D4325C" w:rsidRPr="00D830E5">
        <w:t xml:space="preserve">. </w:t>
      </w:r>
      <w:r w:rsidR="00F8439E" w:rsidRPr="00D830E5">
        <w:t xml:space="preserve">Analyses of test-retest reliability involved Fisher’s </w:t>
      </w:r>
      <w:r w:rsidR="00F8439E" w:rsidRPr="00D830E5">
        <w:rPr>
          <w:i/>
        </w:rPr>
        <w:t>r</w:t>
      </w:r>
      <w:r w:rsidR="00F8439E" w:rsidRPr="00D830E5">
        <w:t>-to-</w:t>
      </w:r>
      <w:r w:rsidR="00F8439E" w:rsidRPr="00D830E5">
        <w:rPr>
          <w:i/>
        </w:rPr>
        <w:t>z</w:t>
      </w:r>
      <w:r w:rsidR="00F8439E" w:rsidRPr="00D830E5">
        <w:t xml:space="preserve"> transformations and inverse transformations. </w:t>
      </w:r>
      <w:r w:rsidR="008C0412" w:rsidRPr="00D830E5">
        <w:t xml:space="preserve">Heterogeneity metrics refer to </w:t>
      </w:r>
      <w:r w:rsidR="008044B3" w:rsidRPr="00D830E5">
        <w:t xml:space="preserve">heterogeneity in the </w:t>
      </w:r>
      <w:r w:rsidR="008C0412" w:rsidRPr="00D830E5">
        <w:t xml:space="preserve">transformed </w:t>
      </w:r>
      <w:r w:rsidR="00F553B1" w:rsidRPr="00D830E5">
        <w:t>estimates</w:t>
      </w:r>
      <w:r w:rsidR="004A628A" w:rsidRPr="00D830E5">
        <w:t>.</w:t>
      </w:r>
    </w:p>
    <w:p w14:paraId="01EBA50B" w14:textId="7BB9EE57" w:rsidR="00FF1F2C" w:rsidRPr="00D830E5" w:rsidRDefault="002B0463" w:rsidP="009A7D1F">
      <w:pPr>
        <w:pStyle w:val="Heading2"/>
      </w:pPr>
      <w:r w:rsidRPr="00D830E5">
        <w:t>Internal consistency</w:t>
      </w:r>
    </w:p>
    <w:p w14:paraId="31FB617F" w14:textId="16C30439" w:rsidR="00E616FE" w:rsidRPr="00D830E5" w:rsidRDefault="00E616FE" w:rsidP="00BC38DC">
      <w:r w:rsidRPr="00D830E5">
        <w:t xml:space="preserve">As noted in the introduction, the IRAP’s internal consistency can be estimated by split-half reliability; however, multiple ways of splitting the data exist. </w:t>
      </w:r>
      <w:r w:rsidR="00BC38DC" w:rsidRPr="00D830E5">
        <w:t xml:space="preserve">Three ways </w:t>
      </w:r>
      <w:r w:rsidR="00BC38DC" w:rsidRPr="00D830E5">
        <w:lastRenderedPageBreak/>
        <w:t>were computed and are reported here, based on their relevance to making comparisons with the output of common software implementations of the IRAP, comparisons with other implicit measures, and to provide the most accurate estimate of internal consistency.</w:t>
      </w:r>
    </w:p>
    <w:p w14:paraId="2C6041FB" w14:textId="0A5A9144" w:rsidR="004902BD" w:rsidRPr="00D830E5" w:rsidRDefault="00556D87" w:rsidP="009A144F">
      <w:r w:rsidRPr="00D830E5">
        <w:rPr>
          <w:b/>
        </w:rPr>
        <w:t>Split-half via odd vs. even trials.</w:t>
      </w:r>
      <w:r w:rsidRPr="00D830E5">
        <w:t xml:space="preserve"> </w:t>
      </w:r>
      <w:r w:rsidR="00EA6503" w:rsidRPr="00D830E5">
        <w:t>T</w:t>
      </w:r>
      <w:r w:rsidR="004902BD" w:rsidRPr="00D830E5">
        <w:t>he modal strategy used in the IRAP literature</w:t>
      </w:r>
      <w:r w:rsidR="00EA6503" w:rsidRPr="00D830E5">
        <w:t xml:space="preserve"> is to use </w:t>
      </w:r>
      <w:r w:rsidR="00F354B8" w:rsidRPr="00D830E5">
        <w:t xml:space="preserve">an odd-even split-half, </w:t>
      </w:r>
      <w:r w:rsidR="00EA6503" w:rsidRPr="00D830E5">
        <w:t xml:space="preserve">where separate </w:t>
      </w:r>
      <w:r w:rsidR="00EA6503" w:rsidRPr="00D830E5">
        <w:rPr>
          <w:i/>
        </w:rPr>
        <w:t>D</w:t>
      </w:r>
      <w:r w:rsidR="00EA6503" w:rsidRPr="00D830E5">
        <w:t xml:space="preserve"> scores are calculated for odd- and even-numbered trials by order of presentation</w:t>
      </w:r>
      <w:r w:rsidR="00E616FE" w:rsidRPr="00D830E5">
        <w:t xml:space="preserve">, Pearson’s </w:t>
      </w:r>
      <w:r w:rsidR="00E616FE" w:rsidRPr="00D830E5">
        <w:rPr>
          <w:i/>
        </w:rPr>
        <w:t>r</w:t>
      </w:r>
      <w:r w:rsidR="00E616FE" w:rsidRPr="00D830E5">
        <w:t xml:space="preserve"> correlations between these two sets of </w:t>
      </w:r>
      <w:r w:rsidR="00E616FE" w:rsidRPr="00D830E5">
        <w:rPr>
          <w:i/>
        </w:rPr>
        <w:t>D</w:t>
      </w:r>
      <w:r w:rsidR="00E616FE" w:rsidRPr="00D830E5">
        <w:t xml:space="preserve"> scores are calculated, and then the Spearman-Brown correction is applied to adjust for test shortening</w:t>
      </w:r>
      <w:r w:rsidR="00FE0903" w:rsidRPr="00D830E5">
        <w:t xml:space="preserve"> (</w:t>
      </w:r>
      <w:r w:rsidR="00B93CC5" w:rsidRPr="00D830E5">
        <w:t xml:space="preserve">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00FE0903" w:rsidRPr="00D830E5">
        <w:t>)</w:t>
      </w:r>
      <w:r w:rsidR="00EA6503" w:rsidRPr="00D830E5">
        <w:t xml:space="preserve">. </w:t>
      </w:r>
      <w:r w:rsidR="00A51A09" w:rsidRPr="00D830E5">
        <w:t xml:space="preserve">Multiple software </w:t>
      </w:r>
      <w:r w:rsidR="00EA6503" w:rsidRPr="00D830E5">
        <w:t xml:space="preserve">implementations of the IRAP report this form of </w:t>
      </w:r>
      <w:r w:rsidR="00E81708" w:rsidRPr="00D830E5">
        <w:t xml:space="preserve">split-half </w:t>
      </w:r>
      <w:r w:rsidR="00EA6503" w:rsidRPr="00D830E5">
        <w:rPr>
          <w:i/>
        </w:rPr>
        <w:t>D</w:t>
      </w:r>
      <w:r w:rsidR="00EA6503" w:rsidRPr="00D830E5">
        <w:t xml:space="preserve"> scores in </w:t>
      </w:r>
      <w:r w:rsidR="00A51A09" w:rsidRPr="00D830E5">
        <w:t xml:space="preserve">their </w:t>
      </w:r>
      <w:r w:rsidR="00EA6503" w:rsidRPr="00D830E5">
        <w:t xml:space="preserve">output. </w:t>
      </w:r>
      <w:r w:rsidR="009A144F" w:rsidRPr="00D830E5">
        <w:t xml:space="preserve">This result may be most useful when attempting to directly compare against results collected using the most common software implementations of the IRAP, although it does not necessarily represent the best estimate of the IRAP’s true internal consistency. </w:t>
      </w:r>
      <w:r w:rsidR="00EA6503" w:rsidRPr="00D830E5">
        <w:t xml:space="preserve">When </w:t>
      </w:r>
      <w:r w:rsidR="00C10457" w:rsidRPr="00D830E5">
        <w:t xml:space="preserve">internal consistency was </w:t>
      </w:r>
      <w:r w:rsidR="00EA6503" w:rsidRPr="00D830E5">
        <w:t>calculated using this method</w:t>
      </w:r>
      <w:r w:rsidR="00C10457" w:rsidRPr="00D830E5">
        <w:t xml:space="preserve"> for each IRAP</w:t>
      </w:r>
      <w:r w:rsidR="00EA6503" w:rsidRPr="00D830E5">
        <w:t xml:space="preserve">, </w:t>
      </w:r>
      <w:r w:rsidR="00C10457" w:rsidRPr="00D830E5">
        <w:t xml:space="preserve">the meta-analytic estimate of </w:t>
      </w:r>
      <w:r w:rsidR="00EA6503" w:rsidRPr="00D830E5">
        <w:t xml:space="preserve">internal consistency </w:t>
      </w:r>
      <w:r w:rsidR="00C10457" w:rsidRPr="00D830E5">
        <w:t xml:space="preserve">was </w:t>
      </w:r>
      <w:r w:rsidR="00F354B8" w:rsidRPr="00D830E5">
        <w:t>found to be poor</w:t>
      </w:r>
      <w:r w:rsidR="002206FE" w:rsidRPr="00D830E5">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2206FE" w:rsidRPr="00D830E5">
        <w:t xml:space="preserve"> = </w:t>
      </w:r>
      <w:r w:rsidR="002206FE" w:rsidRPr="00D830E5">
        <w:rPr>
          <w:highlight w:val="yellow"/>
        </w:rPr>
        <w:t>.5</w:t>
      </w:r>
      <w:r w:rsidR="007C0B44" w:rsidRPr="00D830E5">
        <w:rPr>
          <w:highlight w:val="yellow"/>
        </w:rPr>
        <w:t>4</w:t>
      </w:r>
      <w:r w:rsidR="002206FE" w:rsidRPr="00D830E5">
        <w:rPr>
          <w:highlight w:val="yellow"/>
        </w:rPr>
        <w:t>, 95% CI [.4</w:t>
      </w:r>
      <w:r w:rsidR="007C0B44" w:rsidRPr="00D830E5">
        <w:rPr>
          <w:highlight w:val="yellow"/>
        </w:rPr>
        <w:t>3</w:t>
      </w:r>
      <w:r w:rsidR="002206FE" w:rsidRPr="00D830E5">
        <w:rPr>
          <w:highlight w:val="yellow"/>
        </w:rPr>
        <w:t>, .62].</w:t>
      </w:r>
      <w:r w:rsidR="002C462C" w:rsidRPr="00D830E5">
        <w:t xml:space="preserve"> </w:t>
      </w:r>
    </w:p>
    <w:p w14:paraId="72F2B2C9" w14:textId="5772DC67" w:rsidR="00077520" w:rsidRPr="00D830E5" w:rsidRDefault="00556D87" w:rsidP="00A71E80">
      <w:r w:rsidRPr="00D830E5">
        <w:rPr>
          <w:b/>
        </w:rPr>
        <w:t>Split-half via first vs. second half.</w:t>
      </w:r>
      <w:r w:rsidRPr="00D830E5">
        <w:t xml:space="preserve"> </w:t>
      </w:r>
      <w:r w:rsidR="00751CCA" w:rsidRPr="00D830E5">
        <w:t>O</w:t>
      </w:r>
      <w:r w:rsidR="00D3423E" w:rsidRPr="00D830E5">
        <w:t xml:space="preserve">ther popular implicit measures typically employ a different </w:t>
      </w:r>
      <w:r w:rsidR="00E356CD" w:rsidRPr="00D830E5">
        <w:t xml:space="preserve">splitting </w:t>
      </w:r>
      <w:r w:rsidR="00D3423E" w:rsidRPr="00D830E5">
        <w:t xml:space="preserve">method: the IAT’s split-half reliability is usually calculated by dividing the trials into the first- versus second-half of trials by order of presentation. </w:t>
      </w:r>
      <w:r w:rsidR="009860C0" w:rsidRPr="00D830E5">
        <w:t xml:space="preserve">Again, Pearson’s </w:t>
      </w:r>
      <w:r w:rsidR="009860C0" w:rsidRPr="00D830E5">
        <w:rPr>
          <w:i/>
        </w:rPr>
        <w:t>r</w:t>
      </w:r>
      <w:r w:rsidR="009860C0" w:rsidRPr="00D830E5">
        <w:t xml:space="preserve"> correlations were then calculated between these two sets of </w:t>
      </w:r>
      <w:r w:rsidR="009860C0" w:rsidRPr="00D830E5">
        <w:rPr>
          <w:i/>
        </w:rPr>
        <w:t>D</w:t>
      </w:r>
      <w:r w:rsidR="009860C0" w:rsidRPr="00D830E5">
        <w:t xml:space="preserve"> scores, </w:t>
      </w:r>
      <w:r w:rsidR="009860C0" w:rsidRPr="00D830E5">
        <w:lastRenderedPageBreak/>
        <w:t xml:space="preserve">and a Spearman-Brown correction was applied. </w:t>
      </w:r>
      <w:r w:rsidR="00B27C62" w:rsidRPr="00D830E5">
        <w:t xml:space="preserve">This method is </w:t>
      </w:r>
      <w:r w:rsidR="00D3423E" w:rsidRPr="00D830E5">
        <w:t xml:space="preserve">useful </w:t>
      </w:r>
      <w:r w:rsidR="00B27C62" w:rsidRPr="00D830E5">
        <w:t xml:space="preserve">to calculate </w:t>
      </w:r>
      <w:r w:rsidR="00D3423E" w:rsidRPr="00D830E5">
        <w:t>in order to directly compare the IRAP’s internal consistency to the IAT’s. Using this method</w:t>
      </w:r>
      <w:r w:rsidR="00F354B8" w:rsidRPr="00D830E5">
        <w:t xml:space="preserve">, </w:t>
      </w:r>
      <w:r w:rsidR="00E11443" w:rsidRPr="00D830E5">
        <w:t xml:space="preserve">the meta-analytic estimate </w:t>
      </w:r>
      <w:r w:rsidR="00D3423E" w:rsidRPr="00D830E5">
        <w:t xml:space="preserve">internal </w:t>
      </w:r>
      <w:r w:rsidR="00F354B8" w:rsidRPr="00D830E5">
        <w:t>consistency was found to be very poor</w:t>
      </w:r>
      <w:r w:rsidR="002206FE" w:rsidRPr="00D830E5">
        <w:t xml:space="preserv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0095746A" w:rsidRPr="00D830E5">
        <w:t xml:space="preserve"> </w:t>
      </w:r>
      <w:r w:rsidR="00077520" w:rsidRPr="00D830E5">
        <w:t>= .</w:t>
      </w:r>
      <w:r w:rsidR="007C0B44" w:rsidRPr="00D830E5">
        <w:rPr>
          <w:highlight w:val="yellow"/>
        </w:rPr>
        <w:t>47</w:t>
      </w:r>
      <w:r w:rsidR="00077520" w:rsidRPr="00D830E5">
        <w:rPr>
          <w:highlight w:val="yellow"/>
        </w:rPr>
        <w:t>, 95% CI [.</w:t>
      </w:r>
      <w:r w:rsidR="007C0B44" w:rsidRPr="00D830E5">
        <w:rPr>
          <w:highlight w:val="yellow"/>
        </w:rPr>
        <w:t>40</w:t>
      </w:r>
      <w:r w:rsidR="00077520" w:rsidRPr="00D830E5">
        <w:rPr>
          <w:highlight w:val="yellow"/>
        </w:rPr>
        <w:t>, .5</w:t>
      </w:r>
      <w:r w:rsidR="007C0B44" w:rsidRPr="00D830E5">
        <w:rPr>
          <w:highlight w:val="yellow"/>
        </w:rPr>
        <w:t>4</w:t>
      </w:r>
      <w:r w:rsidR="00077520" w:rsidRPr="00D830E5">
        <w:rPr>
          <w:highlight w:val="yellow"/>
        </w:rPr>
        <w:t>].</w:t>
      </w:r>
      <w:r w:rsidR="00E06F94" w:rsidRPr="00D830E5">
        <w:t xml:space="preserve"> </w:t>
      </w:r>
      <w:r w:rsidR="009B18A3" w:rsidRPr="00D830E5">
        <w:t>In contrast, a recent meta-analysis reported that the IAT’s internal consistency</w:t>
      </w:r>
      <w:r w:rsidR="004870C0" w:rsidRPr="00D830E5">
        <w:t>, when calculated using this method,</w:t>
      </w:r>
      <w:r w:rsidR="009B18A3" w:rsidRPr="00D830E5">
        <w:t xml:space="preserve"> was substantively better</w:t>
      </w:r>
      <w:r w:rsidR="00E06F94" w:rsidRPr="00D830E5">
        <w:t xml:space="preserve"> </w:t>
      </w:r>
      <w:r w:rsidR="005028C3" w:rsidRPr="00D830E5">
        <w:fldChar w:fldCharType="begin"/>
      </w:r>
      <w:r w:rsidR="005028C3" w:rsidRPr="00D830E5">
        <w:instrText xml:space="preserve"> ADDIN ZOTERO_ITEM CSL_CITATION {"citationID":"KhBueZEf","properties":{"formattedCitation":"(\\uc0\\u945{} = .80: Greenwald &amp; Lai, 2020)","plainCitation":"(α = .80: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005028C3" w:rsidRPr="00D830E5">
        <w:fldChar w:fldCharType="separate"/>
      </w:r>
      <w:r w:rsidR="005028C3" w:rsidRPr="00D830E5">
        <w:rPr>
          <w:rFonts w:cs="CMU Serif Roman"/>
        </w:rPr>
        <w:t>(α = .80: Greenwald &amp; Lai, 2020)</w:t>
      </w:r>
      <w:r w:rsidR="005028C3" w:rsidRPr="00D830E5">
        <w:fldChar w:fldCharType="end"/>
      </w:r>
      <w:r w:rsidR="00146341" w:rsidRPr="00D830E5">
        <w:t>.</w:t>
      </w:r>
    </w:p>
    <w:p w14:paraId="62192BAD" w14:textId="425642E5" w:rsidR="001D56DB" w:rsidRPr="00D830E5" w:rsidRDefault="00337864" w:rsidP="00032FCF">
      <w:r w:rsidRPr="00D830E5">
        <w:rPr>
          <w:b/>
        </w:rPr>
        <w:t>S</w:t>
      </w:r>
      <w:r w:rsidR="003F19AE" w:rsidRPr="00D830E5">
        <w:rPr>
          <w:b/>
        </w:rPr>
        <w:t>plit-hal</w:t>
      </w:r>
      <w:r w:rsidRPr="00D830E5">
        <w:rPr>
          <w:b/>
        </w:rPr>
        <w:t>f via many permutations</w:t>
      </w:r>
      <w:r w:rsidR="003F19AE" w:rsidRPr="00D830E5">
        <w:rPr>
          <w:b/>
        </w:rPr>
        <w:t>.</w:t>
      </w:r>
      <w:r w:rsidR="003F19AE" w:rsidRPr="00D830E5">
        <w:t xml:space="preserve"> </w:t>
      </w:r>
      <w:r w:rsidR="00D34725" w:rsidRPr="00D830E5">
        <w:t>The large differences in the results found between the</w:t>
      </w:r>
      <w:r w:rsidR="00CB2042" w:rsidRPr="00D830E5">
        <w:t xml:space="preserve">se two </w:t>
      </w:r>
      <w:r w:rsidR="00D34725" w:rsidRPr="00D830E5">
        <w:t xml:space="preserve">methods </w:t>
      </w:r>
      <w:r w:rsidR="00CB2042" w:rsidRPr="00D830E5">
        <w:t xml:space="preserve">(odd vs. even, first vs. second half) </w:t>
      </w:r>
      <w:r w:rsidR="00D34725" w:rsidRPr="00D830E5">
        <w:t>serves to highlight th</w:t>
      </w:r>
      <w:r w:rsidR="00EB7EFB" w:rsidRPr="00D830E5">
        <w:t xml:space="preserve">at the choice of splitting method is simultaneously </w:t>
      </w:r>
      <w:r w:rsidR="00D34725" w:rsidRPr="00D830E5">
        <w:t>arbitrar</w:t>
      </w:r>
      <w:r w:rsidR="00EB7EFB" w:rsidRPr="00D830E5">
        <w:t>y and yet has a significant impact on conclusions. Which method, if any, should researchers accept as providing more accurate results?</w:t>
      </w:r>
      <w:r w:rsidR="00F85267" w:rsidRPr="00D830E5">
        <w:t xml:space="preserve"> </w:t>
      </w:r>
      <w:r w:rsidR="00032FCF" w:rsidRPr="00D830E5">
        <w:t xml:space="preserve">Parsons et al. </w:t>
      </w:r>
      <w:r w:rsidR="00032FCF" w:rsidRPr="00D830E5">
        <w:fldChar w:fldCharType="begin"/>
      </w:r>
      <w:r w:rsidR="00032FCF" w:rsidRPr="00D830E5">
        <w:instrText xml:space="preserve"> ADDIN ZOTERO_ITEM CSL_CITATION {"citationID":"aBFzosZ5","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032FCF" w:rsidRPr="00D830E5">
        <w:fldChar w:fldCharType="separate"/>
      </w:r>
      <w:r w:rsidR="00032FCF" w:rsidRPr="00D830E5">
        <w:t>(2019)</w:t>
      </w:r>
      <w:r w:rsidR="00032FCF" w:rsidRPr="00D830E5">
        <w:fldChar w:fldCharType="end"/>
      </w:r>
      <w:r w:rsidR="00032FCF" w:rsidRPr="00D830E5">
        <w:t xml:space="preserve"> argued that no single decision need be made: instead of employing a single splitting method, a very large number of </w:t>
      </w:r>
      <w:r w:rsidR="00D36AD5" w:rsidRPr="00D830E5">
        <w:t>permutation</w:t>
      </w:r>
      <w:r w:rsidR="00032FCF" w:rsidRPr="00D830E5">
        <w:t>s of spits should be computed (e.g., 2000</w:t>
      </w:r>
      <w:r w:rsidR="00160C18" w:rsidRPr="00D830E5">
        <w:t>)</w:t>
      </w:r>
      <w:r w:rsidR="006D5892" w:rsidRPr="00D830E5">
        <w:t xml:space="preserve">. </w:t>
      </w:r>
      <w:r w:rsidR="0043272C" w:rsidRPr="00D830E5">
        <w:t xml:space="preserve">In each permutation, the data is split into two randomly determined halves, </w:t>
      </w:r>
      <w:r w:rsidR="004B2C95" w:rsidRPr="00D830E5">
        <w:rPr>
          <w:i/>
        </w:rPr>
        <w:t>D</w:t>
      </w:r>
      <w:r w:rsidR="004B2C95" w:rsidRPr="00D830E5">
        <w:t xml:space="preserve"> scores are calculated for each, </w:t>
      </w:r>
      <w:r w:rsidR="0043272C" w:rsidRPr="00D830E5">
        <w:t xml:space="preserve">Pearson’s </w:t>
      </w:r>
      <w:r w:rsidR="0043272C" w:rsidRPr="00D830E5">
        <w:rPr>
          <w:i/>
        </w:rPr>
        <w:t>r</w:t>
      </w:r>
      <w:r w:rsidR="0043272C" w:rsidRPr="00D830E5">
        <w:t xml:space="preserve"> correlations are calculated from these two sets of </w:t>
      </w:r>
      <w:r w:rsidR="0043272C" w:rsidRPr="00D830E5">
        <w:rPr>
          <w:i/>
        </w:rPr>
        <w:t>D</w:t>
      </w:r>
      <w:r w:rsidR="0043272C" w:rsidRPr="00D830E5">
        <w:t xml:space="preserve"> scores, and </w:t>
      </w:r>
      <w:r w:rsidR="004B2C95" w:rsidRPr="00D830E5">
        <w:t xml:space="preserve">then </w:t>
      </w:r>
      <w:r w:rsidR="0043272C" w:rsidRPr="00D830E5">
        <w:t xml:space="preserve">a </w:t>
      </w:r>
      <w:r w:rsidR="004B2C95" w:rsidRPr="00D830E5">
        <w:t>Spearman-Brown correlation</w:t>
      </w:r>
      <w:r w:rsidR="0043272C" w:rsidRPr="00D830E5">
        <w:t xml:space="preserve"> is applied. </w:t>
      </w:r>
      <w:r w:rsidR="00257E16" w:rsidRPr="00D830E5">
        <w:t xml:space="preserve">A </w:t>
      </w:r>
      <w:r w:rsidR="004B2C95" w:rsidRPr="00D830E5">
        <w:t xml:space="preserve">distribution of </w:t>
      </w:r>
      <w:r w:rsidR="00257E16" w:rsidRPr="00D830E5">
        <w:t xml:space="preserve">estimates </w:t>
      </w:r>
      <w:r w:rsidR="004B2C95" w:rsidRPr="00D830E5">
        <w:t xml:space="preserve">is </w:t>
      </w:r>
      <w:r w:rsidR="00257E16" w:rsidRPr="00D830E5">
        <w:t xml:space="preserve">therefore </w:t>
      </w:r>
      <w:r w:rsidR="004B2C95" w:rsidRPr="00D830E5">
        <w:t>obtained across permutations. T</w:t>
      </w:r>
      <w:r w:rsidR="00CE3993" w:rsidRPr="00D830E5">
        <w:t>h</w:t>
      </w:r>
      <w:r w:rsidR="004B2C95" w:rsidRPr="00D830E5">
        <w:t>is distribution is then parameterized: the</w:t>
      </w:r>
      <w:r w:rsidR="00CE3993" w:rsidRPr="00D830E5">
        <w:t xml:space="preserve"> mean value is used as the estimate</w:t>
      </w:r>
      <w:r w:rsidR="00730687" w:rsidRPr="00D830E5">
        <w:t xml:space="preserve">, and </w:t>
      </w:r>
      <w:r w:rsidR="004B2C95" w:rsidRPr="00D830E5">
        <w:t xml:space="preserve">the </w:t>
      </w:r>
      <w:r w:rsidR="00730687" w:rsidRPr="00D830E5">
        <w:t xml:space="preserve">quantile </w:t>
      </w:r>
      <w:r w:rsidR="004B2C95" w:rsidRPr="00D830E5">
        <w:t xml:space="preserve">method is used to find </w:t>
      </w:r>
      <w:r w:rsidR="0014633C" w:rsidRPr="00D830E5">
        <w:t>95% C</w:t>
      </w:r>
      <w:r w:rsidR="00730687" w:rsidRPr="00D830E5">
        <w:t xml:space="preserve">onfidence </w:t>
      </w:r>
      <w:r w:rsidR="0014633C" w:rsidRPr="00D830E5">
        <w:t>I</w:t>
      </w:r>
      <w:r w:rsidR="00730687" w:rsidRPr="00D830E5">
        <w:t>ntervals</w:t>
      </w:r>
      <w:r w:rsidR="00CE3993" w:rsidRPr="00D830E5">
        <w:t xml:space="preserve">. </w:t>
      </w:r>
      <w:r w:rsidR="00101406" w:rsidRPr="00D830E5">
        <w:t xml:space="preserve">Parsons et al. </w:t>
      </w:r>
      <w:r w:rsidR="00101406" w:rsidRPr="00D830E5">
        <w:fldChar w:fldCharType="begin"/>
      </w:r>
      <w:r w:rsidR="00763975" w:rsidRPr="00D830E5">
        <w:instrText xml:space="preserve"> ADDIN ZOTERO_ITEM CSL_CITATION {"citationID":"ZLbiPl4z","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00101406" w:rsidRPr="00D830E5">
        <w:fldChar w:fldCharType="separate"/>
      </w:r>
      <w:r w:rsidR="00101406" w:rsidRPr="00D830E5">
        <w:t>(2019)</w:t>
      </w:r>
      <w:r w:rsidR="00101406" w:rsidRPr="00D830E5">
        <w:fldChar w:fldCharType="end"/>
      </w:r>
      <w:r w:rsidR="00101406" w:rsidRPr="00D830E5">
        <w:t xml:space="preserve"> </w:t>
      </w:r>
      <w:r w:rsidR="004B2C95" w:rsidRPr="00D830E5">
        <w:t>note</w:t>
      </w:r>
      <w:r w:rsidR="002614D8" w:rsidRPr="00D830E5">
        <w:t>d</w:t>
      </w:r>
      <w:r w:rsidR="004B2C95" w:rsidRPr="00D830E5">
        <w:t xml:space="preserve"> that </w:t>
      </w:r>
      <w:r w:rsidR="00CE3993" w:rsidRPr="00D830E5">
        <w:t xml:space="preserve">this method approximates Cronbach’s </w:t>
      </w:r>
      <w:r w:rsidR="001E6A86" w:rsidRPr="00D830E5">
        <w:t xml:space="preserve">α, and remove </w:t>
      </w:r>
      <w:r w:rsidR="008E776F" w:rsidRPr="00D830E5">
        <w:t xml:space="preserve">assumptions </w:t>
      </w:r>
      <w:r w:rsidR="008E776F" w:rsidRPr="00D830E5">
        <w:lastRenderedPageBreak/>
        <w:t>associated with specific split strategies</w:t>
      </w:r>
      <w:r w:rsidR="001E6A86" w:rsidRPr="00D830E5">
        <w:t xml:space="preserve"> (e.g., regarding learning </w:t>
      </w:r>
      <w:r w:rsidR="00926376" w:rsidRPr="00D830E5">
        <w:t xml:space="preserve">occurring </w:t>
      </w:r>
      <w:r w:rsidR="001E6A86" w:rsidRPr="00D830E5">
        <w:t>with the task between the first vs. second half)</w:t>
      </w:r>
      <w:r w:rsidR="00D940EA" w:rsidRPr="00D830E5">
        <w:t>.</w:t>
      </w:r>
      <w:r w:rsidR="00730687" w:rsidRPr="00D830E5">
        <w:t xml:space="preserve"> </w:t>
      </w:r>
      <w:r w:rsidR="004762D2" w:rsidRPr="00D830E5">
        <w:t>T</w:t>
      </w:r>
      <w:r w:rsidR="008567E3" w:rsidRPr="00D830E5">
        <w:t>h</w:t>
      </w:r>
      <w:r w:rsidR="002A57BE" w:rsidRPr="00D830E5">
        <w:t xml:space="preserve">e permutation method was </w:t>
      </w:r>
      <w:r w:rsidR="004762D2" w:rsidRPr="00D830E5">
        <w:t xml:space="preserve">therefore </w:t>
      </w:r>
      <w:r w:rsidR="002A57BE" w:rsidRPr="00D830E5">
        <w:t xml:space="preserve">deemed to be </w:t>
      </w:r>
      <w:r w:rsidR="004762D2" w:rsidRPr="00D830E5">
        <w:t xml:space="preserve">the most appropriate </w:t>
      </w:r>
      <w:r w:rsidR="002A57BE" w:rsidRPr="00D830E5">
        <w:t xml:space="preserve">strategy </w:t>
      </w:r>
      <w:r w:rsidR="004762D2" w:rsidRPr="00D830E5">
        <w:t xml:space="preserve">to </w:t>
      </w:r>
      <w:r w:rsidR="0033591E" w:rsidRPr="00D830E5">
        <w:t xml:space="preserve">accurately </w:t>
      </w:r>
      <w:r w:rsidR="004762D2" w:rsidRPr="00D830E5">
        <w:t xml:space="preserve">estimate the IRAP’s internal consistency, and its results </w:t>
      </w:r>
      <w:r w:rsidR="002A57BE" w:rsidRPr="00D830E5">
        <w:t xml:space="preserve">were used for conclusions. </w:t>
      </w:r>
      <w:r w:rsidR="00204685" w:rsidRPr="00D830E5">
        <w:t xml:space="preserve">Using the permutation method, the meta-analytic estimate of </w:t>
      </w:r>
      <w:r w:rsidR="008567E3" w:rsidRPr="00D830E5">
        <w:t xml:space="preserve">internal consistency was </w:t>
      </w:r>
      <w:r w:rsidR="00975163" w:rsidRPr="00D830E5">
        <w:t xml:space="preserve">found to be </w:t>
      </w:r>
      <w:r w:rsidR="008567E3" w:rsidRPr="00D830E5">
        <w:t>poor,</w:t>
      </w:r>
      <w:r w:rsidR="00D36AD5" w:rsidRPr="00D830E5">
        <w:t xml:space="preserve"> </w:t>
      </w:r>
      <w:r w:rsidR="00CE3948" w:rsidRPr="00D830E5">
        <w:t xml:space="preserve">α </w:t>
      </w:r>
      <w:r w:rsidR="00D36AD5" w:rsidRPr="00D830E5">
        <w:t>= .</w:t>
      </w:r>
      <w:r w:rsidR="00D36AD5" w:rsidRPr="00D830E5">
        <w:rPr>
          <w:highlight w:val="yellow"/>
        </w:rPr>
        <w:t>5</w:t>
      </w:r>
      <w:r w:rsidR="00CF4CCE" w:rsidRPr="00D830E5">
        <w:rPr>
          <w:highlight w:val="yellow"/>
        </w:rPr>
        <w:t>4</w:t>
      </w:r>
      <w:r w:rsidR="00D36AD5" w:rsidRPr="00D830E5">
        <w:rPr>
          <w:highlight w:val="yellow"/>
        </w:rPr>
        <w:t>, 95% CI [.4</w:t>
      </w:r>
      <w:r w:rsidR="00CF4CCE" w:rsidRPr="00D830E5">
        <w:rPr>
          <w:highlight w:val="yellow"/>
        </w:rPr>
        <w:t>6</w:t>
      </w:r>
      <w:r w:rsidR="00D36AD5" w:rsidRPr="00D830E5">
        <w:rPr>
          <w:highlight w:val="yellow"/>
        </w:rPr>
        <w:t>, .6</w:t>
      </w:r>
      <w:r w:rsidR="00B35D84" w:rsidRPr="00D830E5">
        <w:rPr>
          <w:highlight w:val="yellow"/>
        </w:rPr>
        <w:t>1</w:t>
      </w:r>
      <w:r w:rsidR="00D36AD5" w:rsidRPr="00D830E5">
        <w:t>].</w:t>
      </w:r>
      <w:r w:rsidR="00F95268" w:rsidRPr="00D830E5">
        <w:t xml:space="preserve"> </w:t>
      </w:r>
      <w:r w:rsidR="005224F0" w:rsidRPr="00D830E5">
        <w:t xml:space="preserve">See Figure 1 </w:t>
      </w:r>
      <w:r w:rsidR="00CD0C1B" w:rsidRPr="00D830E5">
        <w:t xml:space="preserve">(upper panel) </w:t>
      </w:r>
      <w:r w:rsidR="005224F0" w:rsidRPr="00D830E5">
        <w:t xml:space="preserve">for forest plot. </w:t>
      </w:r>
      <w:r w:rsidR="002A57BE" w:rsidRPr="00D830E5">
        <w:t xml:space="preserve">A </w:t>
      </w:r>
      <w:r w:rsidR="004B74B8" w:rsidRPr="00D830E5">
        <w:t>moderate</w:t>
      </w:r>
      <w:r w:rsidR="002A57BE" w:rsidRPr="00D830E5">
        <w:t xml:space="preserve"> degree of heterogeneity was </w:t>
      </w:r>
      <w:r w:rsidR="0072639F" w:rsidRPr="00D830E5">
        <w:t xml:space="preserve">also </w:t>
      </w:r>
      <w:r w:rsidR="002A57BE" w:rsidRPr="00D830E5">
        <w:t xml:space="preserve">found between </w:t>
      </w:r>
      <w:r w:rsidR="006021DE" w:rsidRPr="00D830E5">
        <w:t>IRAPs</w:t>
      </w:r>
      <w:r w:rsidR="001909A9" w:rsidRPr="00D830E5">
        <w:t xml:space="preserve">, </w:t>
      </w:r>
      <w:r w:rsidR="002A57BE" w:rsidRPr="00D830E5">
        <w:rPr>
          <w:i/>
        </w:rPr>
        <w:t>Q</w:t>
      </w:r>
      <w:r w:rsidR="002A57BE" w:rsidRPr="00D830E5">
        <w:rPr>
          <w:highlight w:val="yellow"/>
        </w:rPr>
        <w:t>(</w:t>
      </w:r>
      <w:r w:rsidR="002A57BE" w:rsidRPr="00D830E5">
        <w:rPr>
          <w:i/>
          <w:highlight w:val="yellow"/>
        </w:rPr>
        <w:t>df</w:t>
      </w:r>
      <w:r w:rsidR="002A57BE" w:rsidRPr="00D830E5">
        <w:rPr>
          <w:highlight w:val="yellow"/>
        </w:rPr>
        <w:t xml:space="preserve"> = 24) = </w:t>
      </w:r>
      <w:r w:rsidR="00CF4CCE" w:rsidRPr="00D830E5">
        <w:rPr>
          <w:highlight w:val="yellow"/>
        </w:rPr>
        <w:t>34.85</w:t>
      </w:r>
      <w:r w:rsidR="002A57BE" w:rsidRPr="00D830E5">
        <w:rPr>
          <w:highlight w:val="yellow"/>
        </w:rPr>
        <w:t xml:space="preserve">, </w:t>
      </w:r>
      <w:r w:rsidR="002A57BE" w:rsidRPr="00D830E5">
        <w:rPr>
          <w:i/>
          <w:highlight w:val="yellow"/>
        </w:rPr>
        <w:t>p</w:t>
      </w:r>
      <w:r w:rsidR="002A57BE" w:rsidRPr="00D830E5">
        <w:rPr>
          <w:highlight w:val="yellow"/>
        </w:rPr>
        <w:t xml:space="preserve"> = .0</w:t>
      </w:r>
      <w:r w:rsidR="00CF4CCE" w:rsidRPr="00D830E5">
        <w:rPr>
          <w:highlight w:val="yellow"/>
        </w:rPr>
        <w:t>71</w:t>
      </w:r>
      <w:r w:rsidR="002A57BE" w:rsidRPr="00D830E5">
        <w:rPr>
          <w:highlight w:val="yellow"/>
        </w:rPr>
        <w:t xml:space="preserve">, </w:t>
      </w:r>
      <w:r w:rsidR="002A57BE" w:rsidRPr="00D830E5">
        <w:rPr>
          <w:rFonts w:ascii="Cambria Math" w:hAnsi="Cambria Math" w:cs="Cambria Math"/>
          <w:highlight w:val="yellow"/>
        </w:rPr>
        <w:t>𝜏</w:t>
      </w:r>
      <w:r w:rsidR="002A57BE" w:rsidRPr="00D830E5">
        <w:rPr>
          <w:rFonts w:cs="Times New Roman (Body CS)"/>
          <w:highlight w:val="yellow"/>
          <w:vertAlign w:val="superscript"/>
        </w:rPr>
        <w:t>2</w:t>
      </w:r>
      <w:r w:rsidR="002A57BE" w:rsidRPr="00D830E5">
        <w:rPr>
          <w:highlight w:val="yellow"/>
        </w:rPr>
        <w:t xml:space="preserve"> = 0.04, </w:t>
      </w:r>
      <w:r w:rsidR="002A57BE" w:rsidRPr="00D830E5">
        <w:rPr>
          <w:i/>
          <w:highlight w:val="yellow"/>
        </w:rPr>
        <w:t>I</w:t>
      </w:r>
      <w:r w:rsidR="002A57BE" w:rsidRPr="00D830E5">
        <w:rPr>
          <w:rFonts w:cs="Times New Roman (Body CS)"/>
          <w:highlight w:val="yellow"/>
          <w:vertAlign w:val="superscript"/>
        </w:rPr>
        <w:t>2</w:t>
      </w:r>
      <w:r w:rsidR="002A57BE" w:rsidRPr="00D830E5">
        <w:rPr>
          <w:highlight w:val="yellow"/>
        </w:rPr>
        <w:t xml:space="preserve"> = </w:t>
      </w:r>
      <w:r w:rsidR="009C6C6F" w:rsidRPr="00D830E5">
        <w:rPr>
          <w:highlight w:val="yellow"/>
        </w:rPr>
        <w:t>26.8</w:t>
      </w:r>
      <w:r w:rsidR="002A57BE" w:rsidRPr="00D830E5">
        <w:rPr>
          <w:highlight w:val="yellow"/>
        </w:rPr>
        <w:t xml:space="preserve">%, </w:t>
      </w:r>
      <w:r w:rsidR="002A57BE" w:rsidRPr="00D830E5">
        <w:rPr>
          <w:i/>
          <w:highlight w:val="yellow"/>
        </w:rPr>
        <w:t>H</w:t>
      </w:r>
      <w:r w:rsidR="002A57BE" w:rsidRPr="00D830E5">
        <w:rPr>
          <w:rFonts w:cs="Times New Roman (Body CS)"/>
          <w:highlight w:val="yellow"/>
          <w:vertAlign w:val="superscript"/>
        </w:rPr>
        <w:t>2</w:t>
      </w:r>
      <w:r w:rsidR="002A57BE" w:rsidRPr="00D830E5">
        <w:rPr>
          <w:highlight w:val="yellow"/>
        </w:rPr>
        <w:t xml:space="preserve"> = </w:t>
      </w:r>
      <w:r w:rsidR="009C6C6F" w:rsidRPr="00D830E5">
        <w:rPr>
          <w:highlight w:val="yellow"/>
        </w:rPr>
        <w:t>1.35</w:t>
      </w:r>
      <w:r w:rsidR="002A57BE" w:rsidRPr="00D830E5">
        <w:t>.</w:t>
      </w:r>
      <w:r w:rsidR="001909A9" w:rsidRPr="00D830E5">
        <w:t xml:space="preserve"> This may suggest that internal consistency is moderated by unmodeled factors such as study domain, features of the stimulus set, task parameters, or other variables. </w:t>
      </w:r>
    </w:p>
    <w:p w14:paraId="7F514CF4" w14:textId="5B702CBA" w:rsidR="00996287" w:rsidRPr="00D830E5" w:rsidRDefault="00996287" w:rsidP="009A7D1F">
      <w:pPr>
        <w:pStyle w:val="Heading2"/>
      </w:pPr>
      <w:r w:rsidRPr="00D830E5">
        <w:t>Test-retest reliability</w:t>
      </w:r>
    </w:p>
    <w:p w14:paraId="25BB1196" w14:textId="6A7D8834" w:rsidR="00D24265" w:rsidRPr="00D830E5" w:rsidRDefault="00763975" w:rsidP="00E11443">
      <w:r w:rsidRPr="00D830E5">
        <w:t xml:space="preserve">As noted in the introduction, Parson’s </w:t>
      </w:r>
      <w:r w:rsidRPr="00D830E5">
        <w:fldChar w:fldCharType="begin"/>
      </w:r>
      <w:r w:rsidRPr="00D830E5">
        <w:instrText xml:space="preserve"> ADDIN ZOTERO_ITEM CSL_CITATION {"citationID":"zzHibJMP","properties":{"formattedCitation":"(2019)","plainCitation":"(2019)","noteIndex":0},"citationItems":[{"id":12268,"uris":["http://zotero.org/users/1687755/items/TUYKQ29J"],"uri":["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830E5">
        <w:fldChar w:fldCharType="separate"/>
      </w:r>
      <w:r w:rsidRPr="00D830E5">
        <w:t>(2019)</w:t>
      </w:r>
      <w:r w:rsidRPr="00D830E5">
        <w:fldChar w:fldCharType="end"/>
      </w:r>
      <w:r w:rsidRPr="00D830E5">
        <w:t xml:space="preserve"> argues that test-retest reliability is better captured by the calculation of metrics of ‘Absolute Agreement’ (i.e., Interclass Correlation Coefficients) than simple correlations between timepoints, on the basis that correlations capture preservation of rank but not absolute changes in scores. </w:t>
      </w:r>
      <w:r w:rsidR="00D24265" w:rsidRPr="00D830E5">
        <w:t xml:space="preserve">Results suggested that test-retest reliability was </w:t>
      </w:r>
      <w:r w:rsidR="00E0673D" w:rsidRPr="00D830E5">
        <w:t xml:space="preserve">very </w:t>
      </w:r>
      <w:r w:rsidR="00D24265" w:rsidRPr="00D830E5">
        <w:t xml:space="preserve">poor, ICC = </w:t>
      </w:r>
      <w:r w:rsidR="00D24265" w:rsidRPr="00D830E5">
        <w:rPr>
          <w:highlight w:val="yellow"/>
        </w:rPr>
        <w:t>.</w:t>
      </w:r>
      <w:r w:rsidR="00AE718A" w:rsidRPr="00D830E5">
        <w:rPr>
          <w:highlight w:val="yellow"/>
        </w:rPr>
        <w:t>19</w:t>
      </w:r>
      <w:r w:rsidR="00D24265" w:rsidRPr="00D830E5">
        <w:rPr>
          <w:highlight w:val="yellow"/>
        </w:rPr>
        <w:t>, 95% CI [.</w:t>
      </w:r>
      <w:r w:rsidR="00AE718A" w:rsidRPr="00D830E5">
        <w:rPr>
          <w:highlight w:val="yellow"/>
        </w:rPr>
        <w:t>06</w:t>
      </w:r>
      <w:r w:rsidR="00D24265" w:rsidRPr="00D830E5">
        <w:rPr>
          <w:highlight w:val="yellow"/>
        </w:rPr>
        <w:t>, .</w:t>
      </w:r>
      <w:r w:rsidR="00AE718A" w:rsidRPr="00D830E5">
        <w:rPr>
          <w:highlight w:val="yellow"/>
        </w:rPr>
        <w:t>32</w:t>
      </w:r>
      <w:r w:rsidR="00D24265" w:rsidRPr="00D830E5">
        <w:rPr>
          <w:highlight w:val="yellow"/>
        </w:rPr>
        <w:t>]</w:t>
      </w:r>
      <w:r w:rsidR="00D24265" w:rsidRPr="00D830E5">
        <w:t xml:space="preserve">. No heterogeneity was found between the two studies, </w:t>
      </w:r>
      <w:r w:rsidR="00D24265" w:rsidRPr="00D830E5">
        <w:rPr>
          <w:i/>
          <w:highlight w:val="yellow"/>
        </w:rPr>
        <w:t>Q</w:t>
      </w:r>
      <w:r w:rsidR="00D24265" w:rsidRPr="00D830E5">
        <w:rPr>
          <w:highlight w:val="yellow"/>
        </w:rPr>
        <w:t>(</w:t>
      </w:r>
      <w:r w:rsidR="00D24265" w:rsidRPr="00D830E5">
        <w:rPr>
          <w:i/>
          <w:highlight w:val="yellow"/>
        </w:rPr>
        <w:t>df</w:t>
      </w:r>
      <w:r w:rsidR="00D24265" w:rsidRPr="00D830E5">
        <w:rPr>
          <w:highlight w:val="yellow"/>
        </w:rPr>
        <w:t xml:space="preserve"> = </w:t>
      </w:r>
      <w:r w:rsidR="00AE718A" w:rsidRPr="00D830E5">
        <w:rPr>
          <w:highlight w:val="yellow"/>
        </w:rPr>
        <w:t>7</w:t>
      </w:r>
      <w:r w:rsidR="00D24265" w:rsidRPr="00D830E5">
        <w:rPr>
          <w:highlight w:val="yellow"/>
        </w:rPr>
        <w:t xml:space="preserve">) = </w:t>
      </w:r>
      <w:r w:rsidR="00AE718A" w:rsidRPr="00D830E5">
        <w:rPr>
          <w:highlight w:val="yellow"/>
        </w:rPr>
        <w:t>17.79</w:t>
      </w:r>
      <w:r w:rsidR="00D24265" w:rsidRPr="00D830E5">
        <w:rPr>
          <w:highlight w:val="yellow"/>
        </w:rPr>
        <w:t xml:space="preserve">, </w:t>
      </w:r>
      <w:r w:rsidR="00D24265" w:rsidRPr="00D830E5">
        <w:rPr>
          <w:i/>
          <w:highlight w:val="yellow"/>
        </w:rPr>
        <w:t>p</w:t>
      </w:r>
      <w:r w:rsidR="00D24265" w:rsidRPr="00D830E5">
        <w:rPr>
          <w:highlight w:val="yellow"/>
        </w:rPr>
        <w:t xml:space="preserve"> = </w:t>
      </w:r>
      <w:r w:rsidR="00912CBC" w:rsidRPr="00D830E5">
        <w:rPr>
          <w:highlight w:val="yellow"/>
        </w:rPr>
        <w:t>.</w:t>
      </w:r>
      <w:r w:rsidR="00AE718A" w:rsidRPr="00D830E5">
        <w:rPr>
          <w:highlight w:val="yellow"/>
        </w:rPr>
        <w:t>013</w:t>
      </w:r>
      <w:r w:rsidR="00D24265" w:rsidRPr="00D830E5">
        <w:rPr>
          <w:highlight w:val="yellow"/>
        </w:rPr>
        <w:t xml:space="preserve">, </w:t>
      </w:r>
      <w:r w:rsidR="00D24265" w:rsidRPr="00D830E5">
        <w:rPr>
          <w:rFonts w:ascii="Cambria Math" w:hAnsi="Cambria Math" w:cs="Cambria Math"/>
          <w:highlight w:val="yellow"/>
        </w:rPr>
        <w:t>𝜏</w:t>
      </w:r>
      <w:r w:rsidR="00D24265" w:rsidRPr="00D830E5">
        <w:rPr>
          <w:rFonts w:cs="Times New Roman (Body CS)"/>
          <w:highlight w:val="yellow"/>
          <w:vertAlign w:val="superscript"/>
        </w:rPr>
        <w:t>2</w:t>
      </w:r>
      <w:r w:rsidR="00D24265" w:rsidRPr="00D830E5">
        <w:rPr>
          <w:highlight w:val="yellow"/>
        </w:rPr>
        <w:t xml:space="preserve"> = 0.0</w:t>
      </w:r>
      <w:r w:rsidR="00AE718A" w:rsidRPr="00D830E5">
        <w:rPr>
          <w:highlight w:val="yellow"/>
        </w:rPr>
        <w:t>2</w:t>
      </w:r>
      <w:r w:rsidR="00D24265" w:rsidRPr="00D830E5">
        <w:rPr>
          <w:highlight w:val="yellow"/>
        </w:rPr>
        <w:t xml:space="preserve">, </w:t>
      </w:r>
      <w:r w:rsidR="00D24265" w:rsidRPr="00D830E5">
        <w:rPr>
          <w:i/>
          <w:highlight w:val="yellow"/>
        </w:rPr>
        <w:t>I</w:t>
      </w:r>
      <w:r w:rsidR="00D24265" w:rsidRPr="00D830E5">
        <w:rPr>
          <w:rFonts w:cs="Times New Roman (Body CS)"/>
          <w:highlight w:val="yellow"/>
          <w:vertAlign w:val="superscript"/>
        </w:rPr>
        <w:t>2</w:t>
      </w:r>
      <w:r w:rsidR="00D24265" w:rsidRPr="00D830E5">
        <w:rPr>
          <w:highlight w:val="yellow"/>
        </w:rPr>
        <w:t xml:space="preserve"> = </w:t>
      </w:r>
      <w:r w:rsidR="00AE718A" w:rsidRPr="00D830E5">
        <w:rPr>
          <w:highlight w:val="yellow"/>
        </w:rPr>
        <w:t>55.6</w:t>
      </w:r>
      <w:r w:rsidR="00D24265" w:rsidRPr="00D830E5">
        <w:rPr>
          <w:highlight w:val="yellow"/>
        </w:rPr>
        <w:t xml:space="preserve">%, </w:t>
      </w:r>
      <w:r w:rsidR="00D24265" w:rsidRPr="00D830E5">
        <w:rPr>
          <w:i/>
          <w:highlight w:val="yellow"/>
        </w:rPr>
        <w:t>H</w:t>
      </w:r>
      <w:r w:rsidR="00D24265" w:rsidRPr="00D830E5">
        <w:rPr>
          <w:rFonts w:cs="Times New Roman (Body CS)"/>
          <w:highlight w:val="yellow"/>
          <w:vertAlign w:val="superscript"/>
        </w:rPr>
        <w:t>2</w:t>
      </w:r>
      <w:r w:rsidR="00D24265" w:rsidRPr="00D830E5">
        <w:rPr>
          <w:highlight w:val="yellow"/>
        </w:rPr>
        <w:t xml:space="preserve"> = </w:t>
      </w:r>
      <w:r w:rsidR="00AE718A" w:rsidRPr="00D830E5">
        <w:rPr>
          <w:highlight w:val="yellow"/>
        </w:rPr>
        <w:t>2.41</w:t>
      </w:r>
      <w:r w:rsidR="00D24265" w:rsidRPr="00D830E5">
        <w:rPr>
          <w:highlight w:val="yellow"/>
        </w:rPr>
        <w:t>.</w:t>
      </w:r>
      <w:r w:rsidR="00540900" w:rsidRPr="00D830E5">
        <w:t xml:space="preserve"> See Figure 1 (lower panel) for forest plot.</w:t>
      </w:r>
      <w:r w:rsidR="003916A4" w:rsidRPr="00D830E5">
        <w:t xml:space="preserve"> </w:t>
      </w:r>
      <w:r w:rsidR="004F6DA5" w:rsidRPr="00D830E5">
        <w:t>The IRAP’s test-retest reliability therefore appears to be lower than the IAT’s</w:t>
      </w:r>
      <w:r w:rsidR="00C8135F" w:rsidRPr="00D830E5">
        <w:t xml:space="preserve"> (</w:t>
      </w:r>
      <w:r w:rsidR="00C8135F" w:rsidRPr="00D830E5">
        <w:rPr>
          <w:i/>
        </w:rPr>
        <w:t>r</w:t>
      </w:r>
      <w:r w:rsidR="00C8135F" w:rsidRPr="00D830E5">
        <w:t xml:space="preserve"> = .50)</w:t>
      </w:r>
      <w:r w:rsidR="004F6DA5" w:rsidRPr="00D830E5">
        <w:t xml:space="preserve"> according to the recent </w:t>
      </w:r>
      <w:r w:rsidR="00704C2A" w:rsidRPr="00D830E5">
        <w:t>review</w:t>
      </w:r>
      <w:r w:rsidR="004F6DA5" w:rsidRPr="00D830E5">
        <w:t xml:space="preserve"> by Greenwald and Lai </w:t>
      </w:r>
      <w:r w:rsidR="004E730B" w:rsidRPr="00D830E5">
        <w:fldChar w:fldCharType="begin"/>
      </w:r>
      <w:r w:rsidR="004E730B" w:rsidRPr="00D830E5">
        <w:instrText xml:space="preserve"> ADDIN ZOTERO_ITEM CSL_CITATION {"citationID":"7kd14T8R","properties":{"formattedCitation":"(2020)","plainCitation":"(2020)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004E730B" w:rsidRPr="00D830E5">
        <w:fldChar w:fldCharType="separate"/>
      </w:r>
      <w:r w:rsidR="004E730B" w:rsidRPr="00D830E5">
        <w:t>(2020)</w:t>
      </w:r>
      <w:r w:rsidR="004E730B" w:rsidRPr="00D830E5">
        <w:fldChar w:fldCharType="end"/>
      </w:r>
      <w:r w:rsidR="004F6DA5" w:rsidRPr="00D830E5">
        <w:t>.</w:t>
      </w:r>
      <w:r w:rsidR="00BA2A1E" w:rsidRPr="00D830E5">
        <w:t xml:space="preserve"> </w:t>
      </w:r>
    </w:p>
    <w:p w14:paraId="23D158EB" w14:textId="314CF428" w:rsidR="002548D2" w:rsidRPr="00D830E5" w:rsidRDefault="002548D2">
      <w:r w:rsidRPr="00D830E5">
        <w:lastRenderedPageBreak/>
        <w:br w:type="page"/>
      </w:r>
    </w:p>
    <w:p w14:paraId="0CD811F2" w14:textId="478DABA0" w:rsidR="00D53786" w:rsidRPr="00D830E5" w:rsidRDefault="0092106E" w:rsidP="00155BF4">
      <w:pPr>
        <w:ind w:firstLine="0"/>
        <w:jc w:val="center"/>
      </w:pPr>
      <w:r w:rsidRPr="00D830E5">
        <w:rPr>
          <w:noProof/>
        </w:rPr>
        <w:lastRenderedPageBreak/>
        <w:drawing>
          <wp:inline distT="0" distB="0" distL="0" distR="0" wp14:anchorId="20FDED1F" wp14:editId="79D8D6C1">
            <wp:extent cx="5217633" cy="6884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est_plots.pdf"/>
                    <pic:cNvPicPr/>
                  </pic:nvPicPr>
                  <pic:blipFill>
                    <a:blip r:embed="rId15"/>
                    <a:stretch>
                      <a:fillRect/>
                    </a:stretch>
                  </pic:blipFill>
                  <pic:spPr>
                    <a:xfrm>
                      <a:off x="0" y="0"/>
                      <a:ext cx="5224536" cy="6893485"/>
                    </a:xfrm>
                    <a:prstGeom prst="rect">
                      <a:avLst/>
                    </a:prstGeom>
                  </pic:spPr>
                </pic:pic>
              </a:graphicData>
            </a:graphic>
          </wp:inline>
        </w:drawing>
      </w:r>
    </w:p>
    <w:p w14:paraId="6787BE8F" w14:textId="469C888E" w:rsidR="00155BF4" w:rsidRPr="00D830E5" w:rsidRDefault="00155BF4" w:rsidP="00155BF4">
      <w:pPr>
        <w:ind w:firstLine="0"/>
      </w:pPr>
      <w:r w:rsidRPr="00D830E5">
        <w:rPr>
          <w:b/>
        </w:rPr>
        <w:t xml:space="preserve">Figure </w:t>
      </w:r>
      <w:r w:rsidR="006D5610" w:rsidRPr="00D830E5">
        <w:rPr>
          <w:b/>
        </w:rPr>
        <w:t>1</w:t>
      </w:r>
      <w:r w:rsidRPr="00D830E5">
        <w:rPr>
          <w:b/>
        </w:rPr>
        <w:t>.</w:t>
      </w:r>
      <w:r w:rsidRPr="00D830E5">
        <w:t xml:space="preserve"> Forest plots of results.</w:t>
      </w:r>
    </w:p>
    <w:p w14:paraId="1A583DBE" w14:textId="60DF5C0E" w:rsidR="00996287" w:rsidRPr="00D830E5" w:rsidRDefault="00996287" w:rsidP="00996287">
      <w:pPr>
        <w:ind w:firstLine="0"/>
      </w:pPr>
    </w:p>
    <w:p w14:paraId="455EF308" w14:textId="77777777" w:rsidR="004574EA" w:rsidRPr="00D830E5" w:rsidRDefault="004574EA" w:rsidP="004574EA">
      <w:pPr>
        <w:pStyle w:val="Heading1"/>
      </w:pPr>
      <w:r w:rsidRPr="00D830E5">
        <w:lastRenderedPageBreak/>
        <w:t>Discussion</w:t>
      </w:r>
    </w:p>
    <w:p w14:paraId="669E5996" w14:textId="683D3F96" w:rsidR="004574EA" w:rsidRPr="00D830E5" w:rsidRDefault="00905A69" w:rsidP="004574EA">
      <w:r w:rsidRPr="00D830E5">
        <w:t xml:space="preserve">Results suggest that the IRAP’s internal consistency is poor and its test-retest reliability is very poor. </w:t>
      </w:r>
      <w:r w:rsidR="006A4D62" w:rsidRPr="00D830E5">
        <w:t>Compared to previous meta-analys</w:t>
      </w:r>
      <w:r w:rsidR="00AB6931" w:rsidRPr="00D830E5">
        <w:t>es</w:t>
      </w:r>
      <w:r w:rsidR="006A4D62" w:rsidRPr="00D830E5">
        <w:t xml:space="preserve">, this work has the dual benefits of (a) being based on our complete file drawer data, which is not subject to publication bias, (b) uses more optimal analytic methods, and (c) is computationally reproducible as we share our data and code. </w:t>
      </w:r>
    </w:p>
    <w:p w14:paraId="74B81BCF" w14:textId="3A874FA2" w:rsidR="00AB6931" w:rsidRPr="0021658B" w:rsidRDefault="00A903A4" w:rsidP="001D3937">
      <w:pPr>
        <w:rPr>
          <w:color w:val="000000" w:themeColor="text1"/>
        </w:rPr>
      </w:pPr>
      <w:r w:rsidRPr="00D830E5">
        <w:t xml:space="preserve">Our estimate of internal consistency </w:t>
      </w:r>
      <w:r w:rsidR="008E54C4" w:rsidRPr="00D830E5">
        <w:t xml:space="preserve">(α = </w:t>
      </w:r>
      <w:r w:rsidR="008E54C4" w:rsidRPr="00D830E5">
        <w:rPr>
          <w:highlight w:val="yellow"/>
        </w:rPr>
        <w:t>.54, 95% CI [.46, .61])</w:t>
      </w:r>
      <w:r w:rsidR="008E54C4" w:rsidRPr="00D830E5">
        <w:t xml:space="preserve"> was </w:t>
      </w:r>
      <w:r w:rsidR="002A378C" w:rsidRPr="00D830E5">
        <w:t xml:space="preserve">smaller than that </w:t>
      </w:r>
      <w:r w:rsidR="008E54C4" w:rsidRPr="00D830E5">
        <w:t xml:space="preserve">reported by </w:t>
      </w:r>
      <w:r w:rsidR="002A378C" w:rsidRPr="00D830E5">
        <w:t xml:space="preserve">in one </w:t>
      </w:r>
      <w:r w:rsidR="008E54C4" w:rsidRPr="00D830E5">
        <w:t>previously published meta-analysis</w:t>
      </w:r>
      <w:r w:rsidR="00581FB2" w:rsidRPr="00D830E5">
        <w:t xml:space="preserve"> </w:t>
      </w:r>
      <w:r w:rsidR="00581FB2" w:rsidRPr="00D830E5">
        <w:fldChar w:fldCharType="begin"/>
      </w:r>
      <w:r w:rsidR="00581FB2" w:rsidRPr="00D830E5">
        <w:instrText xml:space="preserve"> ADDIN ZOTERO_ITEM CSL_CITATION {"citationID":"TRiqYlR3","properties":{"formattedCitation":"(\\uc0\\u945{} = .56, 95% CI [.46, .65]: Greenwald &amp; Lai, 2020)","plainCitation":"(α = .56, 95% CI [.46, .65]: Greenwald &amp; Lai, 2020)","noteIndex":0},"citationItems":[{"id":12489,"uris":["http://zotero.org/users/1687755/items/UQYJYU63"],"uri":["http://zotero.org/users/1687755/items/UQYJYU63"],"itemData":{"id":12489,"type":"article-journal","abstract":"In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00581FB2" w:rsidRPr="00D830E5">
        <w:fldChar w:fldCharType="separate"/>
      </w:r>
      <w:r w:rsidR="00581FB2" w:rsidRPr="00D830E5">
        <w:rPr>
          <w:rFonts w:cs="CMU Serif Roman"/>
        </w:rPr>
        <w:t>(α = .56, 95% CI [.46, .65]: Greenwald &amp; Lai, 2020)</w:t>
      </w:r>
      <w:r w:rsidR="00581FB2" w:rsidRPr="00D830E5">
        <w:fldChar w:fldCharType="end"/>
      </w:r>
      <w:r w:rsidR="002A378C" w:rsidRPr="00D830E5">
        <w:t xml:space="preserve"> and similar to that </w:t>
      </w:r>
      <w:r w:rsidR="00581FB2" w:rsidRPr="00D830E5">
        <w:t>reported</w:t>
      </w:r>
      <w:r w:rsidR="002A378C" w:rsidRPr="00D830E5">
        <w:t xml:space="preserve"> in the other</w:t>
      </w:r>
      <w:r w:rsidR="008E54C4" w:rsidRPr="00D830E5">
        <w:t xml:space="preserve"> </w:t>
      </w:r>
      <w:commentRangeStart w:id="5"/>
      <w:r w:rsidR="008E54C4" w:rsidRPr="00D830E5">
        <w:fldChar w:fldCharType="begin"/>
      </w:r>
      <w:r w:rsidR="00581FB2" w:rsidRPr="00D830E5">
        <w:instrText xml:space="preserve"> ADDIN ZOTERO_ITEM CSL_CITATION {"citationID":"WO8aSKtt","properties":{"formattedCitation":"(r = .65, 95% CI [.54, .74]: Golijani-Moghaddam et al., 2013)","plainCitation":"(r = .65, 95% CI [.54, .74]: Golijani-Moghaddam et al., 2013)","noteIndex":0},"citationItems":[{"id":824,"uris":["http://zotero.org/users/1687755/items/WEXEG2BA"],"uri":["http://zotero.org/users/1687755/items/WEXEG2BA"],"itemData":{"id":824,"type":"article-journal","container-title":"Journal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008E54C4" w:rsidRPr="00D830E5">
        <w:fldChar w:fldCharType="separate"/>
      </w:r>
      <w:r w:rsidR="00581FB2" w:rsidRPr="00D830E5">
        <w:rPr>
          <w:rFonts w:cs="CMU Serif Roman"/>
        </w:rPr>
        <w:t>(</w:t>
      </w:r>
      <w:r w:rsidR="00581FB2" w:rsidRPr="00D830E5">
        <w:rPr>
          <w:rFonts w:cs="CMU Serif Roman"/>
          <w:i/>
        </w:rPr>
        <w:t>r</w:t>
      </w:r>
      <w:r w:rsidR="00581FB2" w:rsidRPr="00D830E5">
        <w:rPr>
          <w:rFonts w:cs="CMU Serif Roman"/>
        </w:rPr>
        <w:t xml:space="preserve"> = .65, 95% CI [.54, .74]: Golijani-Moghaddam et al., 2013)</w:t>
      </w:r>
      <w:r w:rsidR="008E54C4" w:rsidRPr="00D830E5">
        <w:fldChar w:fldCharType="end"/>
      </w:r>
      <w:commentRangeEnd w:id="5"/>
      <w:r w:rsidR="00C86E0D" w:rsidRPr="00D830E5">
        <w:rPr>
          <w:rStyle w:val="CommentReference"/>
        </w:rPr>
        <w:commentReference w:id="5"/>
      </w:r>
      <w:r w:rsidR="008E54C4" w:rsidRPr="00D830E5">
        <w:t>.</w:t>
      </w:r>
      <w:r w:rsidR="007F7C99">
        <w:t xml:space="preserve"> </w:t>
      </w:r>
      <w:r w:rsidR="00AB6931" w:rsidRPr="00D830E5">
        <w:t>Our estimate of test-retest reliability</w:t>
      </w:r>
      <w:r w:rsidRPr="00D830E5">
        <w:t xml:space="preserve"> (ICC = </w:t>
      </w:r>
      <w:r w:rsidRPr="00D830E5">
        <w:rPr>
          <w:highlight w:val="yellow"/>
        </w:rPr>
        <w:t>.19, 95% CI [.06, .32])</w:t>
      </w:r>
      <w:r w:rsidR="00AB6931" w:rsidRPr="00D830E5">
        <w:t xml:space="preserve"> </w:t>
      </w:r>
      <w:r w:rsidR="008628CB" w:rsidRPr="00D830E5">
        <w:t>wa</w:t>
      </w:r>
      <w:r w:rsidR="00AB6931" w:rsidRPr="00D830E5">
        <w:t xml:space="preserve">s significantly lower than those reported by either previously published meta-analysis </w:t>
      </w:r>
      <w:r w:rsidR="00AB6931" w:rsidRPr="00D830E5">
        <w:fldChar w:fldCharType="begin"/>
      </w:r>
      <w:r w:rsidR="00C86E0D" w:rsidRPr="00D830E5">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2020)","noteIndex":0},"citationItems":[{"id":824,"uris":["http://zotero.org/users/1687755/items/WEXEG2BA"],"uri":["http://zotero.org/users/1687755/items/WEXEG2BA"],"itemData":{"id":824,"type":"article-journal","container-title":"Journal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00AB6931" w:rsidRPr="00D830E5">
        <w:fldChar w:fldCharType="separate"/>
      </w:r>
      <w:r w:rsidR="00AB6931" w:rsidRPr="00D830E5">
        <w:t>(</w:t>
      </w:r>
      <w:r w:rsidR="00AB6931" w:rsidRPr="00D830E5">
        <w:rPr>
          <w:i/>
        </w:rPr>
        <w:t>r</w:t>
      </w:r>
      <w:r w:rsidR="00AB6931" w:rsidRPr="00D830E5">
        <w:t xml:space="preserve"> = .49, 95% CI [.10, .75]: Golijani-Moghaddam et al., 2013; </w:t>
      </w:r>
      <w:r w:rsidR="00AB6931" w:rsidRPr="00D830E5">
        <w:rPr>
          <w:i/>
        </w:rPr>
        <w:t>r</w:t>
      </w:r>
      <w:r w:rsidR="00AB6931" w:rsidRPr="00D830E5">
        <w:t xml:space="preserve"> = .45, 95% CI [.33, .55]: Greenwald &amp; Lai, 2020)</w:t>
      </w:r>
      <w:r w:rsidR="00AB6931" w:rsidRPr="00D830E5">
        <w:fldChar w:fldCharType="end"/>
      </w:r>
      <w:r w:rsidR="0035633E" w:rsidRPr="00D830E5">
        <w:t>.</w:t>
      </w:r>
      <w:r w:rsidR="00906B76" w:rsidRPr="00D830E5">
        <w:t xml:space="preserve"> </w:t>
      </w:r>
      <w:r w:rsidR="007F7C99">
        <w:t>Differences</w:t>
      </w:r>
      <w:r w:rsidR="00906B76" w:rsidRPr="00D830E5">
        <w:t xml:space="preserve"> </w:t>
      </w:r>
      <w:r w:rsidR="007F7C99">
        <w:t xml:space="preserve">in results </w:t>
      </w:r>
      <w:r w:rsidR="00906B76" w:rsidRPr="00D830E5">
        <w:t xml:space="preserve">may be due one or more </w:t>
      </w:r>
      <w:r w:rsidR="00156191">
        <w:t>features of our work relative to previous research</w:t>
      </w:r>
      <w:r w:rsidR="00906B76" w:rsidRPr="00D830E5">
        <w:t xml:space="preserve">: </w:t>
      </w:r>
      <w:r w:rsidR="00984F69" w:rsidRPr="00D830E5">
        <w:t xml:space="preserve">our larger </w:t>
      </w:r>
      <w:r w:rsidR="00156191">
        <w:t xml:space="preserve">test-retest </w:t>
      </w:r>
      <w:r w:rsidR="00984F69" w:rsidRPr="00D830E5">
        <w:t>sample</w:t>
      </w:r>
      <w:r w:rsidR="00156191">
        <w:t xml:space="preserve">, </w:t>
      </w:r>
      <w:r w:rsidR="00984F69" w:rsidRPr="00D830E5">
        <w:t xml:space="preserve"> </w:t>
      </w:r>
      <w:r w:rsidR="00156191">
        <w:t xml:space="preserve">the resilience of whole-lab file-drawer meta-analyses to </w:t>
      </w:r>
      <w:r w:rsidR="00906B76" w:rsidRPr="00D830E5">
        <w:t xml:space="preserve">publication bias, or </w:t>
      </w:r>
      <w:r w:rsidR="0002737E">
        <w:t xml:space="preserve">our more advanced statistical methods (e.g., </w:t>
      </w:r>
      <w:r w:rsidR="00906B76" w:rsidRPr="00D830E5">
        <w:t>controll</w:t>
      </w:r>
      <w:r w:rsidR="0002737E">
        <w:t>ing</w:t>
      </w:r>
      <w:r w:rsidR="00906B76" w:rsidRPr="00D830E5">
        <w:t xml:space="preserve"> for absolute change between timepoints</w:t>
      </w:r>
      <w:r w:rsidR="0002737E">
        <w:t>, use of permutation-resampling to avoid arbitrary choices in split-half</w:t>
      </w:r>
      <w:r w:rsidR="00906B76" w:rsidRPr="00D830E5">
        <w:t xml:space="preserve">). </w:t>
      </w:r>
      <w:r w:rsidR="005356AC" w:rsidRPr="004C4D86">
        <w:rPr>
          <w:color w:val="000000" w:themeColor="text1"/>
        </w:rPr>
        <w:t>While results differ to some degree between our analyses and the previous meta-analyses, all agree that the IRAP’s internal consistency and test-retest reliability is poor at best.</w:t>
      </w:r>
    </w:p>
    <w:p w14:paraId="0097F721" w14:textId="31F35FF7" w:rsidR="0028108A" w:rsidRPr="00492FAC" w:rsidRDefault="00865716" w:rsidP="00865716">
      <w:pPr>
        <w:pStyle w:val="Heading2"/>
      </w:pPr>
      <w:r w:rsidRPr="00492FAC">
        <w:lastRenderedPageBreak/>
        <w:t xml:space="preserve">Implications </w:t>
      </w:r>
      <w:r w:rsidR="00492FAC">
        <w:t xml:space="preserve">of low reliability </w:t>
      </w:r>
      <w:r w:rsidR="00AB3D3F">
        <w:t xml:space="preserve">for </w:t>
      </w:r>
      <w:r w:rsidRPr="00492FAC">
        <w:t>statistical power</w:t>
      </w:r>
    </w:p>
    <w:p w14:paraId="7F2CCB09" w14:textId="16D5D259" w:rsidR="00180A83" w:rsidRDefault="00E92D4F" w:rsidP="00262275">
      <w:r w:rsidRPr="00492FAC">
        <w:t>An underappreciated fact is that a</w:t>
      </w:r>
      <w:r w:rsidR="005502C5" w:rsidRPr="00492FAC">
        <w:t xml:space="preserve"> measure</w:t>
      </w:r>
      <w:r w:rsidR="00FF4557" w:rsidRPr="00492FAC">
        <w:t>’</w:t>
      </w:r>
      <w:r w:rsidR="005502C5" w:rsidRPr="00492FAC">
        <w:t>s reliability has a direct relationship with its ability to detect true effects</w:t>
      </w:r>
      <w:r w:rsidRPr="00492FAC">
        <w:t xml:space="preserve"> (i.e., statistical power)</w:t>
      </w:r>
      <w:r w:rsidR="005502C5" w:rsidRPr="00492FAC">
        <w:t xml:space="preserve">, and therefore the sample sizes needed for a given analysis. Parsons </w:t>
      </w:r>
      <w:r w:rsidRPr="00492FAC">
        <w:fldChar w:fldCharType="begin"/>
      </w:r>
      <w:r w:rsidRPr="00492FAC">
        <w:instrText xml:space="preserve"> ADDIN ZOTERO_ITEM CSL_CITATION {"citationID":"AGiJGt4q","properties":{"formattedCitation":"(2018)","plainCitation":"(2018)","noteIndex":0},"citationItems":[{"id":12642,"uris":["http://zotero.org/users/1687755/items/RQVLYRA9"],"uri":["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492FAC">
        <w:fldChar w:fldCharType="separate"/>
      </w:r>
      <w:r w:rsidRPr="00492FAC">
        <w:rPr>
          <w:noProof/>
        </w:rPr>
        <w:t>(2018)</w:t>
      </w:r>
      <w:r w:rsidRPr="00492FAC">
        <w:fldChar w:fldCharType="end"/>
      </w:r>
      <w:r w:rsidR="005502C5" w:rsidRPr="00492FAC">
        <w:t xml:space="preserve"> provides a </w:t>
      </w:r>
      <w:r w:rsidR="007D507C">
        <w:t xml:space="preserve">useful discussion of </w:t>
      </w:r>
      <w:r w:rsidR="005502C5" w:rsidRPr="00492FAC">
        <w:t>how reliability provides a ceiling for the associations among variables</w:t>
      </w:r>
      <w:r w:rsidR="00262275">
        <w:t>.</w:t>
      </w:r>
      <w:r w:rsidR="00180A83">
        <w:t xml:space="preserve"> </w:t>
      </w:r>
      <w:r w:rsidR="00262275">
        <w:t xml:space="preserve">The maximum observed estimate of the true correlation among two measures </w:t>
      </w:r>
      <m:oMath>
        <m:r>
          <w:rPr>
            <w:rFonts w:ascii="Cambria Math" w:hAnsi="Cambria Math"/>
          </w:rPr>
          <m:t>x</m:t>
        </m:r>
      </m:oMath>
      <w:r w:rsidR="00262275">
        <w:t xml:space="preserve"> and </w:t>
      </w:r>
      <m:oMath>
        <m:r>
          <w:rPr>
            <w:rFonts w:ascii="Cambria Math" w:hAnsi="Cambria Math"/>
          </w:rPr>
          <m:t>y</m:t>
        </m:r>
      </m:oMath>
      <w:r w:rsidR="00262275">
        <w:t xml:space="preserve"> (i.e.,</w:t>
      </w:r>
      <w:r w:rsidR="00790448">
        <w:t xml:space="preserv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00262275">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262275">
        <w:t xml:space="preserve">) and also the reliability of both measures (i.e.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00262275">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00262275">
        <w:t>):</w:t>
      </w:r>
    </w:p>
    <w:p w14:paraId="79D133C2" w14:textId="75640952" w:rsidR="00180A83" w:rsidRDefault="00B270FA" w:rsidP="005502C5">
      <m:oMathPara>
        <m:oMath>
          <m:sSub>
            <m:sSubPr>
              <m:ctrlPr>
                <w:rPr>
                  <w:rFonts w:ascii="Cambria Math" w:hAnsi="Cambria Math"/>
                  <w:i/>
                </w:rPr>
              </m:ctrlPr>
            </m:sSubPr>
            <m:e>
              <m:r>
                <w:rPr>
                  <w:rFonts w:ascii="Cambria Math" w:hAnsi="Cambria Math"/>
                </w:rPr>
                <m:t>r</m:t>
              </m:r>
            </m:e>
            <m:sub>
              <m:r>
                <w:rPr>
                  <w:rFonts w:ascii="Cambria Math" w:hAnsi="Cambria Math"/>
                </w:rPr>
                <m:t>xy</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xy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ρ</m:t>
                      </m:r>
                    </m:e>
                    <m:sub>
                      <m:r>
                        <w:rPr>
                          <w:rFonts w:ascii="Cambria Math" w:hAnsi="Cambria Math"/>
                        </w:rPr>
                        <m:t>xx</m:t>
                      </m:r>
                    </m:sub>
                  </m:sSub>
                  <m:sSub>
                    <m:sSubPr>
                      <m:ctrlPr>
                        <w:rPr>
                          <w:rFonts w:ascii="Cambria Math" w:hAnsi="Cambria Math"/>
                          <w:i/>
                        </w:rPr>
                      </m:ctrlPr>
                    </m:sSubPr>
                    <m:e>
                      <m:r>
                        <w:rPr>
                          <w:rFonts w:ascii="Cambria Math" w:hAnsi="Cambria Math"/>
                        </w:rPr>
                        <m:t>ρ</m:t>
                      </m:r>
                    </m:e>
                    <m:sub>
                      <m:r>
                        <w:rPr>
                          <w:rFonts w:ascii="Cambria Math" w:hAnsi="Cambria Math"/>
                        </w:rPr>
                        <m:t>yy</m:t>
                      </m:r>
                    </m:sub>
                  </m:sSub>
                </m:e>
              </m:rad>
            </m:den>
          </m:f>
        </m:oMath>
      </m:oMathPara>
    </w:p>
    <w:p w14:paraId="1CEA389C" w14:textId="4FCF5417" w:rsidR="00830E27" w:rsidRPr="00492FAC" w:rsidRDefault="00F060AF" w:rsidP="00741481">
      <w:pPr>
        <w:rPr>
          <w:color w:val="FF0000"/>
        </w:rPr>
      </w:pPr>
      <w:r>
        <w:t xml:space="preserve">We can imagine that one measure is the IRAP and the other is some external variable of interest, such as a disgust-related behavioral approach task </w:t>
      </w:r>
      <w:r>
        <w:fldChar w:fldCharType="begin"/>
      </w:r>
      <w:r>
        <w:instrText xml:space="preserve"> ADDIN ZOTERO_ITEM CSL_CITATION {"citationID":"OdMIrTLr","properties":{"formattedCitation":"(Nicholson &amp; Barnes-Holmes, 2012)","plainCitation":"(Nicholson &amp; Barnes-Holmes, 2012)","noteIndex":0},"citationItems":[{"id":109,"uris":["http://zotero.org/users/1687755/items/I9TJFFFI"],"uri":["http://zotero.org/users/1687755/items/I9TJFFFI"],"itemData":{"id":109,"type":"article-journal","abstract":"Background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fldChar w:fldCharType="separate"/>
      </w:r>
      <w:r>
        <w:rPr>
          <w:noProof/>
        </w:rPr>
        <w:t>(Nicholson &amp; Barnes-Holmes, 2012)</w:t>
      </w:r>
      <w:r>
        <w:fldChar w:fldCharType="end"/>
      </w:r>
      <w:r>
        <w:t>. If we put aside the reliability of the e</w:t>
      </w:r>
      <w:r w:rsidR="006C78CA">
        <w:t xml:space="preserve">xternal variable (e.g., imagine it is perfect with a reliability of 1.0), we can use our meta-analyzed estimates of the IRAP’s </w:t>
      </w:r>
      <w:r>
        <w:t xml:space="preserve">reliability </w:t>
      </w:r>
      <w:r w:rsidR="006C78CA">
        <w:t xml:space="preserve">to estimate the maximum correlations that could be observed between the two. </w:t>
      </w:r>
      <w:r w:rsidR="00790448">
        <w:t>No one form of reliability fully captures a measure global reliability, so it is useful to calculate estimates using estimates for both test-retest reliability</w:t>
      </w:r>
      <w:r w:rsidR="00C022D5">
        <w:t xml:space="preserve"> and internal consistency</w:t>
      </w:r>
      <w:r w:rsidR="00790448">
        <w:t xml:space="preserve">. Maximum correlations with the IRAP </w:t>
      </w:r>
      <w:r w:rsidR="00741481">
        <w:t xml:space="preserve">(i.e.,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741481">
        <w:t xml:space="preserve"> = 1) was </w:t>
      </w:r>
      <w:r w:rsidR="00790448">
        <w:t xml:space="preserve">estimated to be </w:t>
      </w:r>
      <w:r w:rsidR="00790448" w:rsidRPr="00790448">
        <w:rPr>
          <w:i/>
        </w:rPr>
        <w:t>r</w:t>
      </w:r>
      <w:r w:rsidR="00790448">
        <w:t xml:space="preserve"> </w:t>
      </w:r>
      <w:r w:rsidR="00790448" w:rsidRPr="00061480">
        <w:rPr>
          <w:highlight w:val="yellow"/>
        </w:rPr>
        <w:t xml:space="preserve">= </w:t>
      </w:r>
      <w:r w:rsidR="00887CC8" w:rsidRPr="00061480">
        <w:rPr>
          <w:highlight w:val="yellow"/>
        </w:rPr>
        <w:t xml:space="preserve">.43 to </w:t>
      </w:r>
      <w:r w:rsidR="00790448" w:rsidRPr="00061480">
        <w:rPr>
          <w:highlight w:val="yellow"/>
        </w:rPr>
        <w:t>.73</w:t>
      </w:r>
      <w:r w:rsidR="00790448">
        <w:t>, respectively.</w:t>
      </w:r>
      <w:r w:rsidR="00741481">
        <w:t xml:space="preserve"> Smaller true correlations </w:t>
      </w:r>
      <w:r w:rsidR="00C022D5">
        <w:t xml:space="preserve">would also be scaled downward to a comparable degree. For example, a medium true </w:t>
      </w:r>
      <w:r w:rsidR="00C022D5">
        <w:lastRenderedPageBreak/>
        <w:t>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00C022D5">
        <w:t xml:space="preserve"> = .5) would imply maximum observable correlations of </w:t>
      </w:r>
      <w:r w:rsidR="00C022D5" w:rsidRPr="00CF0991">
        <w:rPr>
          <w:i/>
        </w:rPr>
        <w:t>r</w:t>
      </w:r>
      <w:r w:rsidR="00C022D5">
        <w:t xml:space="preserve"> </w:t>
      </w:r>
      <w:r w:rsidR="00C022D5" w:rsidRPr="00061480">
        <w:rPr>
          <w:highlight w:val="yellow"/>
        </w:rPr>
        <w:t xml:space="preserve">= </w:t>
      </w:r>
      <w:r w:rsidR="00887CC8" w:rsidRPr="00061480">
        <w:rPr>
          <w:highlight w:val="yellow"/>
        </w:rPr>
        <w:t>.21 to .</w:t>
      </w:r>
      <w:r w:rsidR="00C022D5" w:rsidRPr="00061480">
        <w:rPr>
          <w:highlight w:val="yellow"/>
        </w:rPr>
        <w:t>37</w:t>
      </w:r>
      <w:r w:rsidR="00C022D5">
        <w:t xml:space="preserve">, respectively. </w:t>
      </w:r>
      <w:r w:rsidR="009F4070">
        <w:t xml:space="preserve">These large reductions in the actual observed correlation among variables must then be taken into account when choosing sample sizes – loosely speaking, in order to detect what is in reality a ‘medium’ effect size, the researcher may have to power the study to detect ‘small’ effect sizes. </w:t>
      </w:r>
      <w:r w:rsidR="00B54669">
        <w:t xml:space="preserve">Tasks with low reliability, such as the IRAP, therefore place studies under increased data collection burdens or lower statistical power to detect true effects. </w:t>
      </w:r>
    </w:p>
    <w:p w14:paraId="3D7824A6" w14:textId="7B736E36" w:rsidR="00624483" w:rsidRPr="00D830E5" w:rsidRDefault="00F312B9" w:rsidP="00624483">
      <w:pPr>
        <w:pStyle w:val="Heading2"/>
      </w:pPr>
      <w:r w:rsidRPr="00D830E5">
        <w:t>Ways to i</w:t>
      </w:r>
      <w:r w:rsidR="00624483" w:rsidRPr="00D830E5">
        <w:t>mprov</w:t>
      </w:r>
      <w:r w:rsidR="003966C3" w:rsidRPr="00D830E5">
        <w:t>e</w:t>
      </w:r>
      <w:r w:rsidR="00624483" w:rsidRPr="00D830E5">
        <w:t xml:space="preserve"> reliability </w:t>
      </w:r>
    </w:p>
    <w:p w14:paraId="7025A742" w14:textId="25B309CF" w:rsidR="003271C4" w:rsidRPr="00D830E5" w:rsidRDefault="003114B3" w:rsidP="006A6E38">
      <w:r w:rsidRPr="00D830E5">
        <w:t xml:space="preserve">It seems important to consider ways in which the IRAP’s reliability could be improved. </w:t>
      </w:r>
      <w:r w:rsidR="00C622E6" w:rsidRPr="00D830E5">
        <w:t xml:space="preserve">One possible </w:t>
      </w:r>
      <w:r w:rsidR="00210544" w:rsidRPr="00D830E5">
        <w:t xml:space="preserve">and commonly recommended </w:t>
      </w:r>
      <w:r w:rsidR="00C622E6" w:rsidRPr="00D830E5">
        <w:t xml:space="preserve">way of improving </w:t>
      </w:r>
      <w:r w:rsidR="00B8136D" w:rsidRPr="00D830E5">
        <w:t xml:space="preserve">a tasks’ </w:t>
      </w:r>
      <w:r w:rsidR="00C622E6" w:rsidRPr="00D830E5">
        <w:t>reliability is to increase its length</w:t>
      </w:r>
      <w:r w:rsidR="00D72D36">
        <w:t>. In this case</w:t>
      </w:r>
      <w:r w:rsidR="00A54013" w:rsidRPr="00D830E5">
        <w:t xml:space="preserve"> </w:t>
      </w:r>
      <w:r w:rsidR="00D72D36">
        <w:t xml:space="preserve">this would involve </w:t>
      </w:r>
      <w:r w:rsidR="00A54013" w:rsidRPr="00D830E5">
        <w:t>adding additional trials</w:t>
      </w:r>
      <w:r w:rsidR="001170E4">
        <w:t xml:space="preserve"> to the IRAP</w:t>
      </w:r>
      <w:r w:rsidR="00A54013" w:rsidRPr="00D830E5">
        <w:t>.</w:t>
      </w:r>
      <w:r w:rsidR="00C622E6" w:rsidRPr="00D830E5">
        <w:t xml:space="preserve"> The Spearman-Brown prediction formula can be </w:t>
      </w:r>
      <w:r w:rsidR="001F100B" w:rsidRPr="00D830E5">
        <w:t>rearranged to make a specific prediction about the relative change in task length that would be needed to obtain a given reliability estimate.</w:t>
      </w:r>
      <w:r w:rsidR="006A6E38" w:rsidRPr="00D830E5">
        <w:t xml:space="preserv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006A6E38" w:rsidRPr="00D830E5">
        <w:t xml:space="preserve"> refers to the goal reliability, </w:t>
      </w:r>
      <m:oMath>
        <m:r>
          <w:rPr>
            <w:rFonts w:ascii="Cambria Math" w:hAnsi="Cambria Math"/>
          </w:rPr>
          <m:t>ρ</m:t>
        </m:r>
      </m:oMath>
      <w:r w:rsidR="006A6E38" w:rsidRPr="00D830E5">
        <w:t xml:space="preserve"> refers to the current reliability, and </w:t>
      </w:r>
      <m:oMath>
        <m:r>
          <w:rPr>
            <w:rFonts w:ascii="Cambria Math" w:hAnsi="Cambria Math"/>
          </w:rPr>
          <m:t>n</m:t>
        </m:r>
      </m:oMath>
      <w:r w:rsidR="006A6E38" w:rsidRPr="00D830E5">
        <w:t xml:space="preserve"> refers to the multiple of current test length:</w:t>
      </w:r>
    </w:p>
    <w:p w14:paraId="24D8B365" w14:textId="77378F22" w:rsidR="001F100B" w:rsidRPr="00D830E5" w:rsidRDefault="001F100B" w:rsidP="003271C4">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(1- ρ)</m:t>
              </m:r>
            </m:num>
            <m:den>
              <m:r>
                <w:rPr>
                  <w:rFonts w:ascii="Cambria Math" w:hAnsi="Cambria Math"/>
                </w:rPr>
                <m:t>ρ(1-</m:t>
              </m:r>
              <m:sSup>
                <m:sSupPr>
                  <m:ctrlPr>
                    <w:rPr>
                      <w:rFonts w:ascii="Cambria Math" w:hAnsi="Cambria Math"/>
                      <w:i/>
                    </w:rPr>
                  </m:ctrlPr>
                </m:sSupPr>
                <m:e>
                  <m:r>
                    <w:rPr>
                      <w:rFonts w:ascii="Cambria Math" w:hAnsi="Cambria Math"/>
                    </w:rPr>
                    <m:t>ρ</m:t>
                  </m:r>
                </m:e>
                <m:sup>
                  <m:r>
                    <w:rPr>
                      <w:rFonts w:ascii="Cambria Math" w:hAnsi="Cambria Math"/>
                    </w:rPr>
                    <m:t>*</m:t>
                  </m:r>
                </m:sup>
              </m:sSup>
              <m:r>
                <w:rPr>
                  <w:rFonts w:ascii="Cambria Math" w:hAnsi="Cambria Math"/>
                </w:rPr>
                <m:t>)</m:t>
              </m:r>
            </m:den>
          </m:f>
        </m:oMath>
      </m:oMathPara>
    </w:p>
    <w:p w14:paraId="49BBD92E" w14:textId="49982DB1" w:rsidR="003271C4" w:rsidRDefault="006A6E38" w:rsidP="006A6E38">
      <w:pPr>
        <w:ind w:firstLine="0"/>
      </w:pPr>
      <w:r w:rsidRPr="00D830E5">
        <w:tab/>
      </w:r>
      <w:r w:rsidR="001E624F" w:rsidRPr="00D830E5">
        <w:t>Using the meta-analytic estimate of the IRAP’s internal consistency</w:t>
      </w:r>
      <w:r w:rsidR="00AB115A" w:rsidRPr="00D830E5">
        <w:t xml:space="preserve"> (α </w:t>
      </w:r>
      <w:r w:rsidR="00AB115A" w:rsidRPr="001C0390">
        <w:rPr>
          <w:highlight w:val="yellow"/>
        </w:rPr>
        <w:t>= .54</w:t>
      </w:r>
      <w:r w:rsidR="00AB115A" w:rsidRPr="00D830E5">
        <w:t>)</w:t>
      </w:r>
      <w:r w:rsidR="001E624F" w:rsidRPr="00D830E5">
        <w:t xml:space="preserve">, in order to increase internal consistency to α = .70, the task would need to be lengthened by </w:t>
      </w:r>
      <w:r w:rsidR="00E41B4B" w:rsidRPr="00D830E5">
        <w:t xml:space="preserve">a factor </w:t>
      </w:r>
      <w:r w:rsidR="00E41B4B" w:rsidRPr="001C0390">
        <w:rPr>
          <w:highlight w:val="yellow"/>
        </w:rPr>
        <w:t>of 2.0</w:t>
      </w:r>
      <w:r w:rsidR="00E41B4B" w:rsidRPr="00D830E5">
        <w:t>.</w:t>
      </w:r>
      <w:r w:rsidR="001E522F" w:rsidRPr="00D830E5">
        <w:t xml:space="preserve"> Using the meta-analytic estimate of test-retest reliability (</w:t>
      </w:r>
      <w:r w:rsidR="001E522F" w:rsidRPr="001C0390">
        <w:rPr>
          <w:highlight w:val="yellow"/>
        </w:rPr>
        <w:t>ICC = .38</w:t>
      </w:r>
      <w:r w:rsidR="001E522F" w:rsidRPr="00D830E5">
        <w:t xml:space="preserve">), </w:t>
      </w:r>
      <w:r w:rsidR="000D4E53" w:rsidRPr="00D830E5">
        <w:lastRenderedPageBreak/>
        <w:t>in order to increase internal consistency to ICC = .70,</w:t>
      </w:r>
      <w:r w:rsidR="005319E2" w:rsidRPr="00D830E5">
        <w:t xml:space="preserve"> the task would need to be lengthened by a factor </w:t>
      </w:r>
      <w:r w:rsidR="005319E2" w:rsidRPr="001C0390">
        <w:rPr>
          <w:highlight w:val="yellow"/>
        </w:rPr>
        <w:t xml:space="preserve">of </w:t>
      </w:r>
      <w:r w:rsidR="008D03C4">
        <w:rPr>
          <w:highlight w:val="yellow"/>
        </w:rPr>
        <w:t>10.1</w:t>
      </w:r>
      <w:r w:rsidR="005319E2" w:rsidRPr="00D830E5">
        <w:t>.</w:t>
      </w:r>
      <w:r w:rsidR="0084648D" w:rsidRPr="00D830E5">
        <w:t xml:space="preserve"> </w:t>
      </w:r>
      <w:r w:rsidR="00183280" w:rsidRPr="00D830E5">
        <w:t>In order to put thes</w:t>
      </w:r>
      <w:r w:rsidR="00991D4A" w:rsidRPr="00D830E5">
        <w:t>e</w:t>
      </w:r>
      <w:r w:rsidR="00183280" w:rsidRPr="00D830E5">
        <w:t xml:space="preserve"> in context, the IRAP currently takes around </w:t>
      </w:r>
      <w:r w:rsidR="001229CE" w:rsidRPr="00D830E5">
        <w:t>10</w:t>
      </w:r>
      <w:r w:rsidR="00183280" w:rsidRPr="00D830E5">
        <w:t xml:space="preserve"> to 15 min</w:t>
      </w:r>
      <w:r w:rsidR="007065E2" w:rsidRPr="00D830E5">
        <w:t>utes to complet</w:t>
      </w:r>
      <w:r w:rsidR="00000317" w:rsidRPr="00D830E5">
        <w:t xml:space="preserve">e. These increases would therefore result </w:t>
      </w:r>
      <w:r w:rsidR="00DD2B5D" w:rsidRPr="00D830E5">
        <w:t xml:space="preserve">in a task that would take </w:t>
      </w:r>
      <w:r w:rsidR="00134C4C" w:rsidRPr="00D830E5">
        <w:t xml:space="preserve">between </w:t>
      </w:r>
      <w:r w:rsidR="001C087E" w:rsidRPr="00D830E5">
        <w:t>20</w:t>
      </w:r>
      <w:r w:rsidR="00134C4C" w:rsidRPr="00D830E5">
        <w:t xml:space="preserve"> minutes and </w:t>
      </w:r>
      <w:r w:rsidR="006B68F3">
        <w:t>2.5 hours</w:t>
      </w:r>
      <w:r w:rsidR="00134C4C" w:rsidRPr="00D830E5">
        <w:t xml:space="preserve"> complete, depending on the </w:t>
      </w:r>
      <w:r w:rsidR="00F928A9">
        <w:t xml:space="preserve">type </w:t>
      </w:r>
      <w:r w:rsidR="002F5EE3">
        <w:t xml:space="preserve">and level </w:t>
      </w:r>
      <w:r w:rsidR="00F928A9">
        <w:t xml:space="preserve">of </w:t>
      </w:r>
      <w:r w:rsidR="00134C4C" w:rsidRPr="00D830E5">
        <w:t xml:space="preserve">reliability desired. </w:t>
      </w:r>
      <w:r w:rsidR="00183280" w:rsidRPr="00D830E5">
        <w:t xml:space="preserve">While technically possible, </w:t>
      </w:r>
      <w:r w:rsidR="0048186B">
        <w:t>this may</w:t>
      </w:r>
      <w:r w:rsidR="00183280" w:rsidRPr="00D830E5">
        <w:t xml:space="preserve"> </w:t>
      </w:r>
      <w:r w:rsidR="0048186B">
        <w:t xml:space="preserve">either </w:t>
      </w:r>
      <w:r w:rsidR="00183280" w:rsidRPr="00D830E5">
        <w:t xml:space="preserve">put an unreasonable burden </w:t>
      </w:r>
      <w:r w:rsidR="008D038F" w:rsidRPr="00D830E5">
        <w:t xml:space="preserve">on participants or lower the tasks utility relative to information that could be collected via alternative methodologies. </w:t>
      </w:r>
    </w:p>
    <w:p w14:paraId="3C211018" w14:textId="77777777" w:rsidR="00C85250" w:rsidRDefault="008C319B" w:rsidP="00957D39">
      <w:pPr>
        <w:ind w:firstLine="0"/>
      </w:pPr>
      <w:r>
        <w:tab/>
        <w:t xml:space="preserve">As such, other </w:t>
      </w:r>
      <w:r w:rsidR="004432BE">
        <w:t xml:space="preserve">approaches to improving the IRAP’s reliability </w:t>
      </w:r>
      <w:r>
        <w:t xml:space="preserve">may be more </w:t>
      </w:r>
      <w:r w:rsidR="004432BE">
        <w:t xml:space="preserve">effective. </w:t>
      </w:r>
      <w:r w:rsidR="00577029">
        <w:t>Lessons could be learned from existing literature using similar tasks. For example, some versions of the Brief IAT have discarded data from the first few trials in each block as they tend to be slower and noisier than subsequent trials</w:t>
      </w:r>
      <w:r w:rsidR="00E86D6B">
        <w:t xml:space="preserve"> </w:t>
      </w:r>
      <w:r w:rsidR="00E86D6B">
        <w:fldChar w:fldCharType="begin"/>
      </w:r>
      <w:r w:rsidR="00E86D6B">
        <w:instrText xml:space="preserve"> ADDIN ZOTERO_ITEM CSL_CITATION {"citationID":"rBolp1md","properties":{"formattedCitation":"(Nosek et al., 2013)","plainCitation":"(Nosek et al., 2013)","noteIndex":0},"citationItems":[{"id":754,"uris":["http://zotero.org/users/1687755/items/ET5IKHWG"],"uri":["http://zotero.org/users/1687755/items/ET5IKHWG"],"itemData":{"id":754,"type":"manuscript","genre":"Unpublished manuscript.","language":"en","source":"CrossRef","title":"Understanding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00E86D6B">
        <w:fldChar w:fldCharType="separate"/>
      </w:r>
      <w:r w:rsidR="00E86D6B">
        <w:rPr>
          <w:noProof/>
        </w:rPr>
        <w:t>(Nosek et al., 2013)</w:t>
      </w:r>
      <w:r w:rsidR="00E86D6B">
        <w:fldChar w:fldCharType="end"/>
      </w:r>
      <w:r w:rsidR="00577029">
        <w:t xml:space="preserve">. Elsewhere, researchers have examined the possibility of more robust scoring methods as alternative to the </w:t>
      </w:r>
      <w:r w:rsidR="00577029" w:rsidRPr="00577029">
        <w:rPr>
          <w:i/>
        </w:rPr>
        <w:t>D</w:t>
      </w:r>
      <w:r w:rsidR="00577029">
        <w:t xml:space="preserve"> score </w:t>
      </w:r>
      <w:r w:rsidR="00494B9E">
        <w:fldChar w:fldCharType="begin"/>
      </w:r>
      <w:r w:rsidR="00494B9E">
        <w:instrText xml:space="preserve"> ADDIN ZOTERO_ITEM CSL_CITATION {"citationID":"T9JhkOf2","properties":{"formattedCitation":"(De Schryver et al., 2018)","plainCitation":"(De Schryver et al., 2018)","noteIndex":0},"citationItems":[{"id":7823,"uris":["http://zotero.org/users/1687755/items/GWGYDUED"],"uri":["http://zotero.org/users/1687755/items/GWGYDUED"],"itemData":{"id":7823,"type":"article-journal","abstract":"The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00494B9E">
        <w:fldChar w:fldCharType="separate"/>
      </w:r>
      <w:r w:rsidR="00494B9E">
        <w:rPr>
          <w:noProof/>
        </w:rPr>
        <w:t>(De Schryver et al., 2018)</w:t>
      </w:r>
      <w:r w:rsidR="00494B9E">
        <w:fldChar w:fldCharType="end"/>
      </w:r>
      <w:r w:rsidR="00577029">
        <w:t xml:space="preserve">. </w:t>
      </w:r>
      <w:r w:rsidR="007E1CEA">
        <w:t xml:space="preserve">Other avenues of work would be to consider </w:t>
      </w:r>
      <w:r w:rsidR="004051DB">
        <w:t xml:space="preserve">how to wield better stimulus control </w:t>
      </w:r>
      <w:r w:rsidR="007E1CEA">
        <w:t xml:space="preserve">over responding within </w:t>
      </w:r>
      <w:r w:rsidR="004051DB">
        <w:t>responding IRAP-like tasks</w:t>
      </w:r>
      <w:r w:rsidR="007E1CEA">
        <w:t xml:space="preserve">, which </w:t>
      </w:r>
      <w:r w:rsidR="004051DB">
        <w:t xml:space="preserve">may </w:t>
      </w:r>
      <w:r w:rsidR="007E1CEA">
        <w:t xml:space="preserve">also </w:t>
      </w:r>
      <w:r w:rsidR="004051DB">
        <w:t xml:space="preserve">serve to increase </w:t>
      </w:r>
      <w:r w:rsidR="007E1CEA">
        <w:t xml:space="preserve">the </w:t>
      </w:r>
      <w:r w:rsidR="004051DB">
        <w:t>reliability</w:t>
      </w:r>
      <w:r w:rsidR="007E1CEA">
        <w:t xml:space="preserve"> of such behavior</w:t>
      </w:r>
      <w:r w:rsidR="004051DB">
        <w:t xml:space="preserve">. </w:t>
      </w:r>
      <w:r w:rsidR="006F4051">
        <w:t>Research</w:t>
      </w:r>
      <w:r w:rsidR="00417AEC">
        <w:t xml:space="preserve"> has already shown that many more </w:t>
      </w:r>
      <w:r w:rsidR="006F4051">
        <w:t>task features serve as important sources of stimulus control over the IRAP effect</w:t>
      </w:r>
      <w:r w:rsidR="00417AEC">
        <w:t xml:space="preserve"> </w:t>
      </w:r>
      <w:r w:rsidR="006F4051">
        <w:t>than was initially though</w:t>
      </w:r>
      <w:r w:rsidR="00417AEC">
        <w:t>t</w:t>
      </w:r>
      <w:r w:rsidR="00381C18">
        <w:t xml:space="preserve">. For example, </w:t>
      </w:r>
      <w:r w:rsidR="006F4051">
        <w:t xml:space="preserve">the dimension along which the two category stimuli are related, even though the task never requires the participant to </w:t>
      </w:r>
      <w:r w:rsidR="00381C18">
        <w:t xml:space="preserve">emit this relational response </w:t>
      </w:r>
      <w:r w:rsidR="00381C18">
        <w:fldChar w:fldCharType="begin"/>
      </w:r>
      <w:r w:rsidR="00381C18">
        <w:instrText xml:space="preserve"> ADDIN ZOTERO_ITEM CSL_CITATION {"citationID":"XczvTQ6V","properties":{"formattedCitation":"(Hussey et al., 2016)","plainCitation":"(Hussey et al., 2016)","noteIndex":0},"citationItems":[{"id":2895,"uris":["http://zotero.org/users/1687755/items/PT9UEGDD"],"uri":["http://zotero.org/users/1687755/items/PT9UEGDD"],"itemData":{"id":2895,"type":"article-journal","container-title":"The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schema":"https://github.com/citation-style-language/schema/raw/master/csl-citation.json"} </w:instrText>
      </w:r>
      <w:r w:rsidR="00381C18">
        <w:fldChar w:fldCharType="separate"/>
      </w:r>
      <w:r w:rsidR="00381C18">
        <w:rPr>
          <w:noProof/>
        </w:rPr>
        <w:t>(Hussey et al., 2016)</w:t>
      </w:r>
      <w:r w:rsidR="00381C18">
        <w:fldChar w:fldCharType="end"/>
      </w:r>
      <w:r w:rsidR="00381C18">
        <w:t xml:space="preserve">; </w:t>
      </w:r>
      <w:r w:rsidR="000901D4">
        <w:t xml:space="preserve">or </w:t>
      </w:r>
      <w:r w:rsidR="00381C18">
        <w:lastRenderedPageBreak/>
        <w:t xml:space="preserve">the rules presented before each block that indicate how the participant should respond, even though they merely specify the responding rule within that block </w:t>
      </w:r>
      <w:r w:rsidR="00381C18">
        <w:fldChar w:fldCharType="begin"/>
      </w:r>
      <w:r w:rsidR="00381C18">
        <w:instrText xml:space="preserve"> ADDIN ZOTERO_ITEM CSL_CITATION {"citationID":"xYej66p0","properties":{"formattedCitation":"(Finn et al., 2016)","plainCitation":"(Finn et al., 2016)","noteIndex":0},"citationItems":[{"id":2815,"uris":["http://zotero.org/users/1687755/items/HCBWM4CC"],"uri":["http://zotero.org/users/1687755/items/HCBWM4CC"],"itemData":{"id":2815,"type":"article-journal","container-title":"The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00381C18">
        <w:fldChar w:fldCharType="separate"/>
      </w:r>
      <w:r w:rsidR="00381C18">
        <w:rPr>
          <w:noProof/>
        </w:rPr>
        <w:t>(Finn et al., 2016)</w:t>
      </w:r>
      <w:r w:rsidR="00381C18">
        <w:fldChar w:fldCharType="end"/>
      </w:r>
      <w:r w:rsidR="000901D4">
        <w:t>.</w:t>
      </w:r>
      <w:r w:rsidR="009609F7">
        <w:t xml:space="preserve"> </w:t>
      </w:r>
      <w:r w:rsidR="00A457A3">
        <w:t>While these and other sources of stimulus control have been demonstrated, no work has used these to increase the reliability of behaviour within the IRAP.</w:t>
      </w:r>
    </w:p>
    <w:p w14:paraId="30FAE22F" w14:textId="623A0859" w:rsidR="00C85250" w:rsidRDefault="00C85250" w:rsidP="003451D7">
      <w:pPr>
        <w:pStyle w:val="Heading2"/>
      </w:pPr>
      <w:r>
        <w:t>Conclusion</w:t>
      </w:r>
      <w:r w:rsidR="001D3937">
        <w:t>s</w:t>
      </w:r>
    </w:p>
    <w:p w14:paraId="13AF3F8E" w14:textId="34AEE819" w:rsidR="001D3937" w:rsidRPr="001D3937" w:rsidRDefault="001D3937" w:rsidP="001D3937">
      <w:r>
        <w:rPr>
          <w:color w:val="000000" w:themeColor="text1"/>
        </w:rPr>
        <w:t xml:space="preserve">Vahey et al.’s </w:t>
      </w:r>
      <w:r>
        <w:rPr>
          <w:color w:val="000000" w:themeColor="text1"/>
        </w:rPr>
        <w:fldChar w:fldCharType="begin"/>
      </w:r>
      <w:r>
        <w:rPr>
          <w:color w:val="000000" w:themeColor="text1"/>
        </w:rPr>
        <w:instrText xml:space="preserve"> ADDIN ZOTERO_ITEM CSL_CITATION {"citationID":"mwFTZ6pK","properties":{"formattedCitation":"(2015)","plainCitation":"(2015)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Pr>
          <w:color w:val="000000" w:themeColor="text1"/>
        </w:rPr>
        <w:fldChar w:fldCharType="separate"/>
      </w:r>
      <w:r>
        <w:rPr>
          <w:noProof/>
          <w:color w:val="000000" w:themeColor="text1"/>
        </w:rPr>
        <w:t>(2015)</w:t>
      </w:r>
      <w:r>
        <w:rPr>
          <w:color w:val="000000" w:themeColor="text1"/>
        </w:rPr>
        <w:fldChar w:fldCharType="end"/>
      </w:r>
      <w:r>
        <w:rPr>
          <w:color w:val="000000" w:themeColor="text1"/>
        </w:rPr>
        <w:t xml:space="preserve"> meta-analysis of criterion validity concluded that the IRAP shows promise as a clinical assessment measure. However, reliability is a prerequisite for validity (</w:t>
      </w:r>
      <w:r w:rsidRPr="001D3937">
        <w:rPr>
          <w:color w:val="000000" w:themeColor="text1"/>
          <w:highlight w:val="yellow"/>
        </w:rPr>
        <w:t>REF</w:t>
      </w:r>
      <w:r>
        <w:rPr>
          <w:color w:val="000000" w:themeColor="text1"/>
        </w:rPr>
        <w:t xml:space="preserve">). The results of three meta-analyses of reliability, together with evidence that the IRAP demonstrates very poor individual level estimation </w:t>
      </w:r>
      <w:r>
        <w:rPr>
          <w:color w:val="000000" w:themeColor="text1"/>
        </w:rPr>
        <w:fldChar w:fldCharType="begin"/>
      </w:r>
      <w:r>
        <w:rPr>
          <w:color w:val="000000" w:themeColor="text1"/>
        </w:rPr>
        <w:instrText xml:space="preserve"> ADDIN ZOTERO_ITEM CSL_CITATION {"citationID":"qla0HyvR","properties":{"formattedCitation":"(Hussey, 2020)","plainCitation":"(Hussey,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Pr>
          <w:color w:val="000000" w:themeColor="text1"/>
        </w:rPr>
        <w:fldChar w:fldCharType="separate"/>
      </w:r>
      <w:r>
        <w:rPr>
          <w:noProof/>
          <w:color w:val="000000" w:themeColor="text1"/>
        </w:rPr>
        <w:t>(Hussey, 2020)</w:t>
      </w:r>
      <w:r>
        <w:rPr>
          <w:color w:val="000000" w:themeColor="text1"/>
        </w:rPr>
        <w:fldChar w:fldCharType="end"/>
      </w:r>
      <w:r>
        <w:rPr>
          <w:color w:val="000000" w:themeColor="text1"/>
        </w:rPr>
        <w:t>, suggest that this is not the case</w:t>
      </w:r>
      <w:r w:rsidR="00C417EC">
        <w:rPr>
          <w:color w:val="000000" w:themeColor="text1"/>
        </w:rPr>
        <w:t>.</w:t>
      </w:r>
      <w:r>
        <w:rPr>
          <w:color w:val="000000" w:themeColor="text1"/>
        </w:rPr>
        <w:t xml:space="preserve"> </w:t>
      </w:r>
      <w:r w:rsidR="008B7B6F">
        <w:rPr>
          <w:color w:val="000000" w:themeColor="text1"/>
        </w:rPr>
        <w:t>This poor reliability has direct negative implications for statistical power</w:t>
      </w:r>
      <w:r w:rsidR="00AF7179">
        <w:rPr>
          <w:color w:val="000000" w:themeColor="text1"/>
        </w:rPr>
        <w:t xml:space="preserve"> in past and future studies.</w:t>
      </w:r>
      <w:r w:rsidR="008B7B6F">
        <w:rPr>
          <w:color w:val="000000" w:themeColor="text1"/>
        </w:rPr>
        <w:t xml:space="preserve"> As such, i</w:t>
      </w:r>
      <w:r>
        <w:rPr>
          <w:color w:val="000000" w:themeColor="text1"/>
        </w:rPr>
        <w:t xml:space="preserve">n its current form, the IRAP likely has limited use as an assessment tool in either research or applied settings. Researchers should be exceptionally cautious when choosing to use the IRAP in their research, or when interpreting the results of IRAP studies. </w:t>
      </w:r>
    </w:p>
    <w:p w14:paraId="70B631FC" w14:textId="77777777" w:rsidR="001D3937" w:rsidRPr="001D3937" w:rsidRDefault="001D3937" w:rsidP="001D3937"/>
    <w:p w14:paraId="1904BA03" w14:textId="77777777" w:rsidR="003451D7" w:rsidRDefault="003451D7" w:rsidP="003451D7"/>
    <w:p w14:paraId="7362C058" w14:textId="587EF187" w:rsidR="001F34C8" w:rsidRPr="00957D39" w:rsidRDefault="00C85250" w:rsidP="003451D7">
      <w:r>
        <w:tab/>
      </w:r>
      <w:r w:rsidR="001F34C8" w:rsidRPr="00D830E5">
        <w:br w:type="page"/>
      </w:r>
    </w:p>
    <w:p w14:paraId="58F0A1D2" w14:textId="20478915" w:rsidR="004559D9" w:rsidRPr="00D830E5" w:rsidRDefault="004559D9" w:rsidP="004559D9">
      <w:pPr>
        <w:pStyle w:val="Heading1"/>
        <w:rPr>
          <w:b w:val="0"/>
        </w:rPr>
      </w:pPr>
      <w:r w:rsidRPr="00D830E5">
        <w:rPr>
          <w:b w:val="0"/>
        </w:rPr>
        <w:lastRenderedPageBreak/>
        <w:t>References</w:t>
      </w:r>
    </w:p>
    <w:p w14:paraId="6559345D" w14:textId="77777777" w:rsidR="00494B9E" w:rsidRPr="00494B9E" w:rsidRDefault="004559D9" w:rsidP="00494B9E">
      <w:pPr>
        <w:pStyle w:val="Bibliography"/>
        <w:rPr>
          <w:rFonts w:cs="CMU Serif Roman"/>
        </w:rPr>
      </w:pPr>
      <w:r w:rsidRPr="00D830E5">
        <w:fldChar w:fldCharType="begin"/>
      </w:r>
      <w:r w:rsidR="00F62979" w:rsidRPr="00D830E5">
        <w:instrText xml:space="preserve"> ADDIN ZOTERO_BIBL {"uncited":[],"omitted":[],"custom":[]} CSL_BIBLIOGRAPHY </w:instrText>
      </w:r>
      <w:r w:rsidRPr="00D830E5">
        <w:fldChar w:fldCharType="separate"/>
      </w:r>
      <w:r w:rsidR="00494B9E" w:rsidRPr="00494B9E">
        <w:rPr>
          <w:rFonts w:cs="CMU Serif Roman"/>
        </w:rPr>
        <w:t xml:space="preserve">Barnes-Holmes, D., Barnes-Holmes, Y., Stewart, I., &amp; Boles, S. (2010). A sketch of the Implicit Relational Assessment Procedure (IRAP) and the Relational Elaboration and Coherence (REC) model. </w:t>
      </w:r>
      <w:r w:rsidR="00494B9E" w:rsidRPr="00494B9E">
        <w:rPr>
          <w:rFonts w:cs="CMU Serif Roman"/>
          <w:i/>
          <w:iCs/>
        </w:rPr>
        <w:t>The Psychological Record</w:t>
      </w:r>
      <w:r w:rsidR="00494B9E" w:rsidRPr="00494B9E">
        <w:rPr>
          <w:rFonts w:cs="CMU Serif Roman"/>
        </w:rPr>
        <w:t xml:space="preserve">, </w:t>
      </w:r>
      <w:r w:rsidR="00494B9E" w:rsidRPr="00494B9E">
        <w:rPr>
          <w:rFonts w:cs="CMU Serif Roman"/>
          <w:i/>
          <w:iCs/>
        </w:rPr>
        <w:t>60</w:t>
      </w:r>
      <w:r w:rsidR="00494B9E" w:rsidRPr="00494B9E">
        <w:rPr>
          <w:rFonts w:cs="CMU Serif Roman"/>
        </w:rPr>
        <w:t>, 527–542.</w:t>
      </w:r>
    </w:p>
    <w:p w14:paraId="2A3AD124" w14:textId="77777777" w:rsidR="00494B9E" w:rsidRPr="00494B9E" w:rsidRDefault="00494B9E" w:rsidP="00494B9E">
      <w:pPr>
        <w:pStyle w:val="Bibliography"/>
        <w:rPr>
          <w:rFonts w:cs="CMU Serif Roman"/>
        </w:rPr>
      </w:pPr>
      <w:r w:rsidRPr="00494B9E">
        <w:rPr>
          <w:rFonts w:cs="CMU Serif Roman"/>
        </w:rPr>
        <w:t xml:space="preserve">Barnes-Holmes, D., &amp; Hussey, I. (2016). The functional-cognitive meta-theoretical framework: Reflections, possible clarifications and how to move forward. </w:t>
      </w:r>
      <w:r w:rsidRPr="00494B9E">
        <w:rPr>
          <w:rFonts w:cs="CMU Serif Roman"/>
          <w:i/>
          <w:iCs/>
        </w:rPr>
        <w:t>International Journal of Psychology</w:t>
      </w:r>
      <w:r w:rsidRPr="00494B9E">
        <w:rPr>
          <w:rFonts w:cs="CMU Serif Roman"/>
        </w:rPr>
        <w:t xml:space="preserve">, </w:t>
      </w:r>
      <w:r w:rsidRPr="00494B9E">
        <w:rPr>
          <w:rFonts w:cs="CMU Serif Roman"/>
          <w:i/>
          <w:iCs/>
        </w:rPr>
        <w:t>51</w:t>
      </w:r>
      <w:r w:rsidRPr="00494B9E">
        <w:rPr>
          <w:rFonts w:cs="CMU Serif Roman"/>
        </w:rPr>
        <w:t>(1), 50–57. https://doi.org/10.1002/ijop.12166</w:t>
      </w:r>
    </w:p>
    <w:p w14:paraId="2D76277F" w14:textId="77777777" w:rsidR="00494B9E" w:rsidRPr="00494B9E" w:rsidRDefault="00494B9E" w:rsidP="00494B9E">
      <w:pPr>
        <w:pStyle w:val="Bibliography"/>
        <w:rPr>
          <w:rFonts w:cs="CMU Serif Roman"/>
        </w:rPr>
      </w:pPr>
      <w:r w:rsidRPr="00494B9E">
        <w:rPr>
          <w:rFonts w:cs="CMU Serif Roman"/>
        </w:rPr>
        <w:t xml:space="preserve">De Schryver, M., Hussey, I., De Neve, J., Cartwright, A., &amp; Barnes-Holmes, D. (2018). The PIIRAP: An alternative scoring algorithm for the IRAP using a probabilistic semiparametric effect size measure. </w:t>
      </w:r>
      <w:r w:rsidRPr="00494B9E">
        <w:rPr>
          <w:rFonts w:cs="CMU Serif Roman"/>
          <w:i/>
          <w:iCs/>
        </w:rPr>
        <w:t>Journal of Contextual Behavioral Science</w:t>
      </w:r>
      <w:r w:rsidRPr="00494B9E">
        <w:rPr>
          <w:rFonts w:cs="CMU Serif Roman"/>
        </w:rPr>
        <w:t xml:space="preserve">, </w:t>
      </w:r>
      <w:r w:rsidRPr="00494B9E">
        <w:rPr>
          <w:rFonts w:cs="CMU Serif Roman"/>
          <w:i/>
          <w:iCs/>
        </w:rPr>
        <w:t>7</w:t>
      </w:r>
      <w:r w:rsidRPr="00494B9E">
        <w:rPr>
          <w:rFonts w:cs="CMU Serif Roman"/>
        </w:rPr>
        <w:t>, 97–103. https://doi.org/10.1016/j.jcbs.2018.01.001</w:t>
      </w:r>
    </w:p>
    <w:p w14:paraId="28D60FAD" w14:textId="77777777" w:rsidR="00494B9E" w:rsidRPr="00494B9E" w:rsidRDefault="00494B9E" w:rsidP="00494B9E">
      <w:pPr>
        <w:pStyle w:val="Bibliography"/>
        <w:rPr>
          <w:rFonts w:cs="CMU Serif Roman"/>
        </w:rPr>
      </w:pPr>
      <w:r w:rsidRPr="00494B9E">
        <w:rPr>
          <w:rFonts w:cs="CMU Serif Roman"/>
        </w:rPr>
        <w:t xml:space="preserve">Devezer, B., Navarro, D. J., Vandekerckhove, J., &amp; Buzbas, E. O. (2020). </w:t>
      </w:r>
      <w:r w:rsidRPr="00494B9E">
        <w:rPr>
          <w:rFonts w:cs="CMU Serif Roman"/>
          <w:i/>
          <w:iCs/>
        </w:rPr>
        <w:t>The case for formal methodology in scientific reform</w:t>
      </w:r>
      <w:r w:rsidRPr="00494B9E">
        <w:rPr>
          <w:rFonts w:cs="CMU Serif Roman"/>
        </w:rPr>
        <w:t xml:space="preserve"> [Preprint]. https://doi.org/10.1101/2020.04.26.048306</w:t>
      </w:r>
    </w:p>
    <w:p w14:paraId="37241FD6" w14:textId="77777777" w:rsidR="00494B9E" w:rsidRPr="00494B9E" w:rsidRDefault="00494B9E" w:rsidP="00494B9E">
      <w:pPr>
        <w:pStyle w:val="Bibliography"/>
        <w:rPr>
          <w:rFonts w:cs="CMU Serif Roman"/>
        </w:rPr>
      </w:pPr>
      <w:r w:rsidRPr="00494B9E">
        <w:rPr>
          <w:rFonts w:cs="CMU Serif Roman"/>
        </w:rPr>
        <w:t xml:space="preserve">Finn, M., Barnes-Holmes, D., Hussey, I., &amp; Graddy, J. (2016). Exploring the Behavioral Dynamics of the Implicit Relational Assessment Procedure: The Impact of Three Types of Introductory Rules. </w:t>
      </w:r>
      <w:r w:rsidRPr="00494B9E">
        <w:rPr>
          <w:rFonts w:cs="CMU Serif Roman"/>
          <w:i/>
          <w:iCs/>
        </w:rPr>
        <w:t>The Psychological Record</w:t>
      </w:r>
      <w:r w:rsidRPr="00494B9E">
        <w:rPr>
          <w:rFonts w:cs="CMU Serif Roman"/>
        </w:rPr>
        <w:t>, 1–13.</w:t>
      </w:r>
    </w:p>
    <w:p w14:paraId="7FE63339" w14:textId="77777777" w:rsidR="00494B9E" w:rsidRPr="00494B9E" w:rsidRDefault="00494B9E" w:rsidP="00494B9E">
      <w:pPr>
        <w:pStyle w:val="Bibliography"/>
        <w:rPr>
          <w:rFonts w:cs="CMU Serif Roman"/>
        </w:rPr>
      </w:pPr>
      <w:r w:rsidRPr="00494B9E">
        <w:rPr>
          <w:rFonts w:cs="CMU Serif Roman"/>
        </w:rPr>
        <w:lastRenderedPageBreak/>
        <w:t xml:space="preserve">Gawronski, B., &amp; De Houwer, J. (2011). Implicit measures in social and personality psychology. In C. M. Judd (Ed.), </w:t>
      </w:r>
      <w:r w:rsidRPr="00494B9E">
        <w:rPr>
          <w:rFonts w:cs="CMU Serif Roman"/>
          <w:i/>
          <w:iCs/>
        </w:rPr>
        <w:t>Handbook of research methods in social and personality psychology</w:t>
      </w:r>
      <w:r w:rsidRPr="00494B9E">
        <w:rPr>
          <w:rFonts w:cs="CMU Serif Roman"/>
        </w:rPr>
        <w:t xml:space="preserve"> (Vol. 2). Cambridge University Press. 10.1017/CBO9780511996481.016</w:t>
      </w:r>
    </w:p>
    <w:p w14:paraId="3D4813C8" w14:textId="77777777" w:rsidR="00494B9E" w:rsidRPr="00494B9E" w:rsidRDefault="00494B9E" w:rsidP="00494B9E">
      <w:pPr>
        <w:pStyle w:val="Bibliography"/>
        <w:rPr>
          <w:rFonts w:cs="CMU Serif Roman"/>
        </w:rPr>
      </w:pPr>
      <w:r w:rsidRPr="00494B9E">
        <w:rPr>
          <w:rFonts w:cs="CMU Serif Roman"/>
        </w:rPr>
        <w:t xml:space="preserve">Golijani-Moghaddam, N., Hart, A., &amp; Dawson, D. L. (2013). The Implicit Relational Assessment Procedure: Emerging reliability and validity data. </w:t>
      </w:r>
      <w:r w:rsidRPr="00494B9E">
        <w:rPr>
          <w:rFonts w:cs="CMU Serif Roman"/>
          <w:i/>
          <w:iCs/>
        </w:rPr>
        <w:t>Journal of Contextual Behavioral Science</w:t>
      </w:r>
      <w:r w:rsidRPr="00494B9E">
        <w:rPr>
          <w:rFonts w:cs="CMU Serif Roman"/>
        </w:rPr>
        <w:t xml:space="preserve">, </w:t>
      </w:r>
      <w:r w:rsidRPr="00494B9E">
        <w:rPr>
          <w:rFonts w:cs="CMU Serif Roman"/>
          <w:i/>
          <w:iCs/>
        </w:rPr>
        <w:t>2</w:t>
      </w:r>
      <w:r w:rsidRPr="00494B9E">
        <w:rPr>
          <w:rFonts w:cs="CMU Serif Roman"/>
        </w:rPr>
        <w:t>(3–4), 105–119. https://doi.org/10.1016/j.jcbs.2013.05.002</w:t>
      </w:r>
    </w:p>
    <w:p w14:paraId="112BC616" w14:textId="77777777" w:rsidR="00494B9E" w:rsidRPr="00494B9E" w:rsidRDefault="00494B9E" w:rsidP="00494B9E">
      <w:pPr>
        <w:pStyle w:val="Bibliography"/>
        <w:rPr>
          <w:rFonts w:cs="CMU Serif Roman"/>
        </w:rPr>
      </w:pPr>
      <w:r w:rsidRPr="00494B9E">
        <w:rPr>
          <w:rFonts w:cs="CMU Serif Roman"/>
        </w:rPr>
        <w:t xml:space="preserve">Greenwald, A. G., &amp; Lai, C. K. (2020). Implicit Social Cognition. </w:t>
      </w:r>
      <w:r w:rsidRPr="00494B9E">
        <w:rPr>
          <w:rFonts w:cs="CMU Serif Roman"/>
          <w:i/>
          <w:iCs/>
        </w:rPr>
        <w:t>Annual Review of Psychology</w:t>
      </w:r>
      <w:r w:rsidRPr="00494B9E">
        <w:rPr>
          <w:rFonts w:cs="CMU Serif Roman"/>
        </w:rPr>
        <w:t xml:space="preserve">, </w:t>
      </w:r>
      <w:r w:rsidRPr="00494B9E">
        <w:rPr>
          <w:rFonts w:cs="CMU Serif Roman"/>
          <w:i/>
          <w:iCs/>
        </w:rPr>
        <w:t>71</w:t>
      </w:r>
      <w:r w:rsidRPr="00494B9E">
        <w:rPr>
          <w:rFonts w:cs="CMU Serif Roman"/>
        </w:rPr>
        <w:t>(1), 419–445. https://doi.org/10.1146/annurev-psych-010419-050837</w:t>
      </w:r>
    </w:p>
    <w:p w14:paraId="575AF915" w14:textId="77777777" w:rsidR="00494B9E" w:rsidRPr="00494B9E" w:rsidRDefault="00494B9E" w:rsidP="00494B9E">
      <w:pPr>
        <w:pStyle w:val="Bibliography"/>
        <w:rPr>
          <w:rFonts w:cs="CMU Serif Roman"/>
        </w:rPr>
      </w:pPr>
      <w:r w:rsidRPr="00494B9E">
        <w:rPr>
          <w:rFonts w:cs="CMU Serif Roman"/>
        </w:rPr>
        <w:t xml:space="preserve">Greenwald, A. G., McGhee, D. E., &amp; Schwartz, J. L. (1998). Measuring individual differences in implicit cognition: The Implicit Association Test. </w:t>
      </w:r>
      <w:r w:rsidRPr="00494B9E">
        <w:rPr>
          <w:rFonts w:cs="CMU Serif Roman"/>
          <w:i/>
          <w:iCs/>
        </w:rPr>
        <w:t>Journal of Personality and Social Psychology</w:t>
      </w:r>
      <w:r w:rsidRPr="00494B9E">
        <w:rPr>
          <w:rFonts w:cs="CMU Serif Roman"/>
        </w:rPr>
        <w:t xml:space="preserve">, </w:t>
      </w:r>
      <w:r w:rsidRPr="00494B9E">
        <w:rPr>
          <w:rFonts w:cs="CMU Serif Roman"/>
          <w:i/>
          <w:iCs/>
        </w:rPr>
        <w:t>74</w:t>
      </w:r>
      <w:r w:rsidRPr="00494B9E">
        <w:rPr>
          <w:rFonts w:cs="CMU Serif Roman"/>
        </w:rPr>
        <w:t>(6), 1464–1480. https://doi.org/10.1037/0022-3514.74.6.1464</w:t>
      </w:r>
    </w:p>
    <w:p w14:paraId="58127238" w14:textId="77777777" w:rsidR="00494B9E" w:rsidRPr="00494B9E" w:rsidRDefault="00494B9E" w:rsidP="00494B9E">
      <w:pPr>
        <w:pStyle w:val="Bibliography"/>
        <w:rPr>
          <w:rFonts w:cs="CMU Serif Roman"/>
        </w:rPr>
      </w:pPr>
      <w:r w:rsidRPr="00494B9E">
        <w:rPr>
          <w:rFonts w:cs="CMU Serif Roman"/>
        </w:rPr>
        <w:t xml:space="preserve">Hayes, S. C., &amp; Brownstein, A. J. (1986). Mentalism, behavior-behavior relations and a behavior-analytic view of the purposes of science. </w:t>
      </w:r>
      <w:r w:rsidRPr="00494B9E">
        <w:rPr>
          <w:rFonts w:cs="CMU Serif Roman"/>
          <w:i/>
          <w:iCs/>
        </w:rPr>
        <w:t>The Behavior Analyst</w:t>
      </w:r>
      <w:r w:rsidRPr="00494B9E">
        <w:rPr>
          <w:rFonts w:cs="CMU Serif Roman"/>
        </w:rPr>
        <w:t xml:space="preserve">, </w:t>
      </w:r>
      <w:r w:rsidRPr="00494B9E">
        <w:rPr>
          <w:rFonts w:cs="CMU Serif Roman"/>
          <w:i/>
          <w:iCs/>
        </w:rPr>
        <w:t>9</w:t>
      </w:r>
      <w:r w:rsidRPr="00494B9E">
        <w:rPr>
          <w:rFonts w:cs="CMU Serif Roman"/>
        </w:rPr>
        <w:t>, 175–190.</w:t>
      </w:r>
    </w:p>
    <w:p w14:paraId="56B4B525" w14:textId="77777777" w:rsidR="00494B9E" w:rsidRPr="00494B9E" w:rsidRDefault="00494B9E" w:rsidP="00494B9E">
      <w:pPr>
        <w:pStyle w:val="Bibliography"/>
        <w:rPr>
          <w:rFonts w:cs="CMU Serif Roman"/>
        </w:rPr>
      </w:pPr>
      <w:r w:rsidRPr="00494B9E">
        <w:rPr>
          <w:rFonts w:cs="CMU Serif Roman"/>
        </w:rPr>
        <w:lastRenderedPageBreak/>
        <w:t xml:space="preserve">Hussey, I. (2020). </w:t>
      </w:r>
      <w:r w:rsidRPr="00494B9E">
        <w:rPr>
          <w:rFonts w:cs="CMU Serif Roman"/>
          <w:i/>
          <w:iCs/>
        </w:rPr>
        <w:t>The IRAP is not suitable for individual use due to very wide confidence intervals around D scores</w:t>
      </w:r>
      <w:r w:rsidRPr="00494B9E">
        <w:rPr>
          <w:rFonts w:cs="CMU Serif Roman"/>
        </w:rPr>
        <w:t>. https://doi.org/10.31234/osf.io/w2ygr</w:t>
      </w:r>
    </w:p>
    <w:p w14:paraId="6D962E5F" w14:textId="77777777" w:rsidR="00494B9E" w:rsidRPr="00494B9E" w:rsidRDefault="00494B9E" w:rsidP="00494B9E">
      <w:pPr>
        <w:pStyle w:val="Bibliography"/>
        <w:rPr>
          <w:rFonts w:cs="CMU Serif Roman"/>
        </w:rPr>
      </w:pPr>
      <w:r w:rsidRPr="00494B9E">
        <w:rPr>
          <w:rFonts w:cs="CMU Serif Roman"/>
        </w:rPr>
        <w:t xml:space="preserve">Hussey, I., Barnes-Holmes, D., &amp; Barnes-Holmes, Y. (2015). From Relational Frame Theory to implicit attitudes and back again: Clarifying the link between RFT and IRAP research. </w:t>
      </w:r>
      <w:r w:rsidRPr="00494B9E">
        <w:rPr>
          <w:rFonts w:cs="CMU Serif Roman"/>
          <w:i/>
          <w:iCs/>
        </w:rPr>
        <w:t>Current Opinion in Psychology</w:t>
      </w:r>
      <w:r w:rsidRPr="00494B9E">
        <w:rPr>
          <w:rFonts w:cs="CMU Serif Roman"/>
        </w:rPr>
        <w:t xml:space="preserve">, </w:t>
      </w:r>
      <w:r w:rsidRPr="00494B9E">
        <w:rPr>
          <w:rFonts w:cs="CMU Serif Roman"/>
          <w:i/>
          <w:iCs/>
        </w:rPr>
        <w:t>2</w:t>
      </w:r>
      <w:r w:rsidRPr="00494B9E">
        <w:rPr>
          <w:rFonts w:cs="CMU Serif Roman"/>
        </w:rPr>
        <w:t>, 11–15. https://doi.org/10.1016/j.copsyc.2014.12.009</w:t>
      </w:r>
    </w:p>
    <w:p w14:paraId="357DDBDD" w14:textId="77777777" w:rsidR="00494B9E" w:rsidRPr="00494B9E" w:rsidRDefault="00494B9E" w:rsidP="00494B9E">
      <w:pPr>
        <w:pStyle w:val="Bibliography"/>
        <w:rPr>
          <w:rFonts w:cs="CMU Serif Roman"/>
        </w:rPr>
      </w:pPr>
      <w:r w:rsidRPr="00494B9E">
        <w:rPr>
          <w:rFonts w:cs="CMU Serif Roman"/>
        </w:rPr>
        <w:t xml:space="preserve">Hussey, I., &amp; Hughes, S. (2020). Hidden invalidity among fifteen commonly used measures in social and personality psychology. </w:t>
      </w:r>
      <w:r w:rsidRPr="00494B9E">
        <w:rPr>
          <w:rFonts w:cs="CMU Serif Roman"/>
          <w:i/>
          <w:iCs/>
        </w:rPr>
        <w:t>Advances in Methods and Practices in Psychological Science</w:t>
      </w:r>
      <w:r w:rsidRPr="00494B9E">
        <w:rPr>
          <w:rFonts w:cs="CMU Serif Roman"/>
        </w:rPr>
        <w:t xml:space="preserve">, </w:t>
      </w:r>
      <w:r w:rsidRPr="00494B9E">
        <w:rPr>
          <w:rFonts w:cs="CMU Serif Roman"/>
          <w:i/>
          <w:iCs/>
        </w:rPr>
        <w:t>In Press</w:t>
      </w:r>
      <w:r w:rsidRPr="00494B9E">
        <w:rPr>
          <w:rFonts w:cs="CMU Serif Roman"/>
        </w:rPr>
        <w:t>. https://doi.org/10.31234/osf.io/7rbfp</w:t>
      </w:r>
    </w:p>
    <w:p w14:paraId="38686FBF" w14:textId="77777777" w:rsidR="00494B9E" w:rsidRPr="00494B9E" w:rsidRDefault="00494B9E" w:rsidP="00494B9E">
      <w:pPr>
        <w:pStyle w:val="Bibliography"/>
        <w:rPr>
          <w:rFonts w:cs="CMU Serif Roman"/>
        </w:rPr>
      </w:pPr>
      <w:r w:rsidRPr="00494B9E">
        <w:rPr>
          <w:rFonts w:cs="CMU Serif Roman"/>
        </w:rPr>
        <w:t xml:space="preserve">Hussey, I., Mhaoileoin, D. N., Barnes-Holmes, D., Ohtsuki, T., Kishita, N., Hughes, S., &amp; Murphy, C. (2016). The IRAP Is Nonrelative but not Acontextual: Changes to the Contrast Category Influence Men’s Dehumanization of Women. </w:t>
      </w:r>
      <w:r w:rsidRPr="00494B9E">
        <w:rPr>
          <w:rFonts w:cs="CMU Serif Roman"/>
          <w:i/>
          <w:iCs/>
        </w:rPr>
        <w:t>The Psychological Record</w:t>
      </w:r>
      <w:r w:rsidRPr="00494B9E">
        <w:rPr>
          <w:rFonts w:cs="CMU Serif Roman"/>
        </w:rPr>
        <w:t xml:space="preserve">, </w:t>
      </w:r>
      <w:r w:rsidRPr="00494B9E">
        <w:rPr>
          <w:rFonts w:cs="CMU Serif Roman"/>
          <w:i/>
          <w:iCs/>
        </w:rPr>
        <w:t>66</w:t>
      </w:r>
      <w:r w:rsidRPr="00494B9E">
        <w:rPr>
          <w:rFonts w:cs="CMU Serif Roman"/>
        </w:rPr>
        <w:t>(2), 291–299. https://doi.org/10.1007/s40732-016-0171-6</w:t>
      </w:r>
    </w:p>
    <w:p w14:paraId="1993D0A6" w14:textId="77777777" w:rsidR="00494B9E" w:rsidRPr="00494B9E" w:rsidRDefault="00494B9E" w:rsidP="00494B9E">
      <w:pPr>
        <w:pStyle w:val="Bibliography"/>
        <w:rPr>
          <w:rFonts w:cs="CMU Serif Roman"/>
        </w:rPr>
      </w:pPr>
      <w:r w:rsidRPr="00494B9E">
        <w:rPr>
          <w:rFonts w:cs="CMU Serif Roman"/>
        </w:rPr>
        <w:t xml:space="preserve">Hussey, I., Thompson, M., McEnteggart, C., Barnes-Holmes, D., &amp; Barnes-Holmes, Y. (2015). Interpreting and inverting with less cursing: A guide to interpreting IRAP data. </w:t>
      </w:r>
      <w:r w:rsidRPr="00494B9E">
        <w:rPr>
          <w:rFonts w:cs="CMU Serif Roman"/>
          <w:i/>
          <w:iCs/>
        </w:rPr>
        <w:t>Journal of Contextual Behavioral Science</w:t>
      </w:r>
      <w:r w:rsidRPr="00494B9E">
        <w:rPr>
          <w:rFonts w:cs="CMU Serif Roman"/>
        </w:rPr>
        <w:t xml:space="preserve">, </w:t>
      </w:r>
      <w:r w:rsidRPr="00494B9E">
        <w:rPr>
          <w:rFonts w:cs="CMU Serif Roman"/>
          <w:i/>
          <w:iCs/>
        </w:rPr>
        <w:t>4</w:t>
      </w:r>
      <w:r w:rsidRPr="00494B9E">
        <w:rPr>
          <w:rFonts w:cs="CMU Serif Roman"/>
        </w:rPr>
        <w:t>(3), 157–162. https://doi.org/10.1016/j.jcbs.2015.05.001</w:t>
      </w:r>
    </w:p>
    <w:p w14:paraId="56B8371C" w14:textId="77777777" w:rsidR="00494B9E" w:rsidRPr="00494B9E" w:rsidRDefault="00494B9E" w:rsidP="00494B9E">
      <w:pPr>
        <w:pStyle w:val="Bibliography"/>
        <w:rPr>
          <w:rFonts w:cs="CMU Serif Roman"/>
        </w:rPr>
      </w:pPr>
      <w:r w:rsidRPr="00494B9E">
        <w:rPr>
          <w:rFonts w:cs="CMU Serif Roman"/>
        </w:rPr>
        <w:lastRenderedPageBreak/>
        <w:t xml:space="preserve">Nicholson, E., &amp; Barnes-Holmes, D. (2012). Developing an implicit measure of disgust propensity and disgust sensitivity: Examining the role of implicit disgust propensity and sensitivity in obsessive-compulsive tendencies. </w:t>
      </w:r>
      <w:r w:rsidRPr="00494B9E">
        <w:rPr>
          <w:rFonts w:cs="CMU Serif Roman"/>
          <w:i/>
          <w:iCs/>
        </w:rPr>
        <w:t>Journal of Behavior Therapy and Experimental Psychiatry</w:t>
      </w:r>
      <w:r w:rsidRPr="00494B9E">
        <w:rPr>
          <w:rFonts w:cs="CMU Serif Roman"/>
        </w:rPr>
        <w:t xml:space="preserve">, </w:t>
      </w:r>
      <w:r w:rsidRPr="00494B9E">
        <w:rPr>
          <w:rFonts w:cs="CMU Serif Roman"/>
          <w:i/>
          <w:iCs/>
        </w:rPr>
        <w:t>43</w:t>
      </w:r>
      <w:r w:rsidRPr="00494B9E">
        <w:rPr>
          <w:rFonts w:cs="CMU Serif Roman"/>
        </w:rPr>
        <w:t>(3), 922–930. https://doi.org/10.1016/j.jbtep.2012.02.001</w:t>
      </w:r>
    </w:p>
    <w:p w14:paraId="74271FF6" w14:textId="77777777" w:rsidR="00494B9E" w:rsidRPr="00494B9E" w:rsidRDefault="00494B9E" w:rsidP="00494B9E">
      <w:pPr>
        <w:pStyle w:val="Bibliography"/>
        <w:rPr>
          <w:rFonts w:cs="CMU Serif Roman"/>
        </w:rPr>
      </w:pPr>
      <w:r w:rsidRPr="00494B9E">
        <w:rPr>
          <w:rFonts w:cs="CMU Serif Roman"/>
        </w:rPr>
        <w:t xml:space="preserve">Nosek, B. A., Bar-Anan, Y., Sriram, N., &amp; Greenwald, A. G. (2013). </w:t>
      </w:r>
      <w:r w:rsidRPr="00494B9E">
        <w:rPr>
          <w:rFonts w:cs="CMU Serif Roman"/>
          <w:i/>
          <w:iCs/>
        </w:rPr>
        <w:t>Understanding and using the Brief Implicit Association Test: Recommended scoring procedures</w:t>
      </w:r>
      <w:r w:rsidRPr="00494B9E">
        <w:rPr>
          <w:rFonts w:cs="CMU Serif Roman"/>
        </w:rPr>
        <w:t xml:space="preserve"> [Unpublished manuscript.]. http://ssrn.com/abstract=2196002</w:t>
      </w:r>
    </w:p>
    <w:p w14:paraId="1C0204B3" w14:textId="77777777" w:rsidR="00494B9E" w:rsidRPr="00494B9E" w:rsidRDefault="00494B9E" w:rsidP="00494B9E">
      <w:pPr>
        <w:pStyle w:val="Bibliography"/>
        <w:rPr>
          <w:rFonts w:cs="CMU Serif Roman"/>
        </w:rPr>
      </w:pPr>
      <w:r w:rsidRPr="00494B9E">
        <w:rPr>
          <w:rFonts w:cs="CMU Serif Roman"/>
        </w:rPr>
        <w:t xml:space="preserve">Parsons, S. (2018). </w:t>
      </w:r>
      <w:r w:rsidRPr="00494B9E">
        <w:rPr>
          <w:rFonts w:cs="CMU Serif Roman"/>
          <w:i/>
          <w:iCs/>
        </w:rPr>
        <w:t>Visualising two approaches to explore reliability-power relationships</w:t>
      </w:r>
      <w:r w:rsidRPr="00494B9E">
        <w:rPr>
          <w:rFonts w:cs="CMU Serif Roman"/>
        </w:rPr>
        <w:t>. https://doi.org/10.31234/osf.io/qh5mf</w:t>
      </w:r>
    </w:p>
    <w:p w14:paraId="147B02E6" w14:textId="77777777" w:rsidR="00494B9E" w:rsidRPr="00494B9E" w:rsidRDefault="00494B9E" w:rsidP="00494B9E">
      <w:pPr>
        <w:pStyle w:val="Bibliography"/>
        <w:rPr>
          <w:rFonts w:cs="CMU Serif Roman"/>
        </w:rPr>
      </w:pPr>
      <w:r w:rsidRPr="00494B9E">
        <w:rPr>
          <w:rFonts w:cs="CMU Serif Roman"/>
        </w:rPr>
        <w:t xml:space="preserve">Parsons, S., Kruijt, A.-W., &amp; Fox, E. (2019). Psychological Science Needs a Standard Practice of Reporting the Reliability of Cognitive-Behavioral Measurements. </w:t>
      </w:r>
      <w:r w:rsidRPr="00494B9E">
        <w:rPr>
          <w:rFonts w:cs="CMU Serif Roman"/>
          <w:i/>
          <w:iCs/>
        </w:rPr>
        <w:t>Advances in Methods and Practices in Psychological Science</w:t>
      </w:r>
      <w:r w:rsidRPr="00494B9E">
        <w:rPr>
          <w:rFonts w:cs="CMU Serif Roman"/>
        </w:rPr>
        <w:t xml:space="preserve">, </w:t>
      </w:r>
      <w:r w:rsidRPr="00494B9E">
        <w:rPr>
          <w:rFonts w:cs="CMU Serif Roman"/>
          <w:i/>
          <w:iCs/>
        </w:rPr>
        <w:t>2</w:t>
      </w:r>
      <w:r w:rsidRPr="00494B9E">
        <w:rPr>
          <w:rFonts w:cs="CMU Serif Roman"/>
        </w:rPr>
        <w:t>(4), 378–395. https://doi.org/10.1177/2515245919879695</w:t>
      </w:r>
    </w:p>
    <w:p w14:paraId="4E2AEA0D" w14:textId="77777777" w:rsidR="00494B9E" w:rsidRPr="00494B9E" w:rsidRDefault="00494B9E" w:rsidP="00494B9E">
      <w:pPr>
        <w:pStyle w:val="Bibliography"/>
        <w:rPr>
          <w:rFonts w:cs="CMU Serif Roman"/>
        </w:rPr>
      </w:pPr>
      <w:r w:rsidRPr="00494B9E">
        <w:rPr>
          <w:rFonts w:cs="CMU Serif Roman"/>
        </w:rPr>
        <w:t xml:space="preserve">Post, M. W. (2016). What to Do With “Moderate” Reliability and Validity Coefficients? </w:t>
      </w:r>
      <w:r w:rsidRPr="00494B9E">
        <w:rPr>
          <w:rFonts w:cs="CMU Serif Roman"/>
          <w:i/>
          <w:iCs/>
        </w:rPr>
        <w:t>Archives of Physical Medicine and Rehabilitation</w:t>
      </w:r>
      <w:r w:rsidRPr="00494B9E">
        <w:rPr>
          <w:rFonts w:cs="CMU Serif Roman"/>
        </w:rPr>
        <w:t xml:space="preserve">, </w:t>
      </w:r>
      <w:r w:rsidRPr="00494B9E">
        <w:rPr>
          <w:rFonts w:cs="CMU Serif Roman"/>
          <w:i/>
          <w:iCs/>
        </w:rPr>
        <w:t>97</w:t>
      </w:r>
      <w:r w:rsidRPr="00494B9E">
        <w:rPr>
          <w:rFonts w:cs="CMU Serif Roman"/>
        </w:rPr>
        <w:t>(7), 1051–1052. https://doi.org/10.1016/j.apmr.2016.04.001</w:t>
      </w:r>
    </w:p>
    <w:p w14:paraId="5F61CCE9" w14:textId="77777777" w:rsidR="00494B9E" w:rsidRPr="00494B9E" w:rsidRDefault="00494B9E" w:rsidP="00494B9E">
      <w:pPr>
        <w:pStyle w:val="Bibliography"/>
        <w:rPr>
          <w:rFonts w:cs="CMU Serif Roman"/>
        </w:rPr>
      </w:pPr>
      <w:r w:rsidRPr="00494B9E">
        <w:rPr>
          <w:rFonts w:cs="CMU Serif Roman"/>
        </w:rPr>
        <w:lastRenderedPageBreak/>
        <w:t xml:space="preserve">R Core Team. (2020). </w:t>
      </w:r>
      <w:r w:rsidRPr="00494B9E">
        <w:rPr>
          <w:rFonts w:cs="CMU Serif Roman"/>
          <w:i/>
          <w:iCs/>
        </w:rPr>
        <w:t>R: A language and environment for statistical computing</w:t>
      </w:r>
      <w:r w:rsidRPr="00494B9E">
        <w:rPr>
          <w:rFonts w:cs="CMU Serif Roman"/>
        </w:rPr>
        <w:t xml:space="preserve"> (Version 4.0) [Computer software]. R Foundation for Statistical Computing. https://www.R-project.org/</w:t>
      </w:r>
    </w:p>
    <w:p w14:paraId="45FEFED4" w14:textId="77777777" w:rsidR="00494B9E" w:rsidRPr="00494B9E" w:rsidRDefault="00494B9E" w:rsidP="00494B9E">
      <w:pPr>
        <w:pStyle w:val="Bibliography"/>
        <w:rPr>
          <w:rFonts w:cs="CMU Serif Roman"/>
        </w:rPr>
      </w:pPr>
      <w:r w:rsidRPr="00494B9E">
        <w:rPr>
          <w:rFonts w:cs="CMU Serif Roman"/>
        </w:rPr>
        <w:t xml:space="preserve">Revelle, W. (2016). </w:t>
      </w:r>
      <w:r w:rsidRPr="00494B9E">
        <w:rPr>
          <w:rFonts w:cs="CMU Serif Roman"/>
          <w:i/>
          <w:iCs/>
        </w:rPr>
        <w:t>psych: Procedures for Psychological, Psychometric, and Personality Research</w:t>
      </w:r>
      <w:r w:rsidRPr="00494B9E">
        <w:rPr>
          <w:rFonts w:cs="CMU Serif Roman"/>
        </w:rPr>
        <w:t>. Northwestern University. http://CRAN.R-project.org/package=psych</w:t>
      </w:r>
    </w:p>
    <w:p w14:paraId="6282F257" w14:textId="77777777" w:rsidR="00494B9E" w:rsidRPr="00494B9E" w:rsidRDefault="00494B9E" w:rsidP="00494B9E">
      <w:pPr>
        <w:pStyle w:val="Bibliography"/>
        <w:rPr>
          <w:rFonts w:cs="CMU Serif Roman"/>
        </w:rPr>
      </w:pPr>
      <w:r w:rsidRPr="00494B9E">
        <w:rPr>
          <w:rFonts w:cs="CMU Serif Roman"/>
        </w:rPr>
        <w:t xml:space="preserve">Vahey, N. A., Nicholson, E., &amp; Barnes-Holmes, D. (2015). A meta-analysis of criterion effects for the Implicit Relational Assessment Procedure (IRAP) in the clinical domain. </w:t>
      </w:r>
      <w:r w:rsidRPr="00494B9E">
        <w:rPr>
          <w:rFonts w:cs="CMU Serif Roman"/>
          <w:i/>
          <w:iCs/>
        </w:rPr>
        <w:t>Journal of Behavior Therapy and Experimental Psychiatry</w:t>
      </w:r>
      <w:r w:rsidRPr="00494B9E">
        <w:rPr>
          <w:rFonts w:cs="CMU Serif Roman"/>
        </w:rPr>
        <w:t xml:space="preserve">, </w:t>
      </w:r>
      <w:r w:rsidRPr="00494B9E">
        <w:rPr>
          <w:rFonts w:cs="CMU Serif Roman"/>
          <w:i/>
          <w:iCs/>
        </w:rPr>
        <w:t>48</w:t>
      </w:r>
      <w:r w:rsidRPr="00494B9E">
        <w:rPr>
          <w:rFonts w:cs="CMU Serif Roman"/>
        </w:rPr>
        <w:t>, 59–65. https://doi.org/10.1016/j.jbtep.2015.01.004</w:t>
      </w:r>
    </w:p>
    <w:p w14:paraId="5497DFF3" w14:textId="77777777" w:rsidR="00494B9E" w:rsidRPr="00494B9E" w:rsidRDefault="00494B9E" w:rsidP="00494B9E">
      <w:pPr>
        <w:pStyle w:val="Bibliography"/>
        <w:rPr>
          <w:rFonts w:cs="CMU Serif Roman"/>
        </w:rPr>
      </w:pPr>
      <w:r w:rsidRPr="00494B9E">
        <w:rPr>
          <w:rFonts w:cs="CMU Serif Roman"/>
        </w:rPr>
        <w:t xml:space="preserve">Viechtbauer, W. (2010). Conducting Meta-Analyses in R with the metafor Package. </w:t>
      </w:r>
      <w:r w:rsidRPr="00494B9E">
        <w:rPr>
          <w:rFonts w:cs="CMU Serif Roman"/>
          <w:i/>
          <w:iCs/>
        </w:rPr>
        <w:t>Journal of Statistical Software</w:t>
      </w:r>
      <w:r w:rsidRPr="00494B9E">
        <w:rPr>
          <w:rFonts w:cs="CMU Serif Roman"/>
        </w:rPr>
        <w:t xml:space="preserve">, </w:t>
      </w:r>
      <w:r w:rsidRPr="00494B9E">
        <w:rPr>
          <w:rFonts w:cs="CMU Serif Roman"/>
          <w:i/>
          <w:iCs/>
        </w:rPr>
        <w:t>36</w:t>
      </w:r>
      <w:r w:rsidRPr="00494B9E">
        <w:rPr>
          <w:rFonts w:cs="CMU Serif Roman"/>
        </w:rPr>
        <w:t>(3). https://doi.org/10.18637/jss.v036.i03</w:t>
      </w:r>
    </w:p>
    <w:p w14:paraId="61BE35A5" w14:textId="18EB6D96" w:rsidR="004559D9" w:rsidRPr="00D830E5" w:rsidRDefault="004559D9" w:rsidP="00061147">
      <w:pPr>
        <w:ind w:firstLine="0"/>
      </w:pPr>
      <w:r w:rsidRPr="00D830E5">
        <w:fldChar w:fldCharType="end"/>
      </w:r>
    </w:p>
    <w:sectPr w:rsidR="004559D9" w:rsidRPr="00D830E5">
      <w:headerReference w:type="default" r:id="rId16"/>
      <w:headerReference w:type="first" r:id="rId1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Ian Hussey" w:date="2020-06-15T20:30:00Z" w:initials="IH">
    <w:p w14:paraId="2B645CC3" w14:textId="401C0AD1" w:rsidR="00F060AF" w:rsidRDefault="00F060AF">
      <w:pPr>
        <w:pStyle w:val="CommentText"/>
      </w:pPr>
      <w:r>
        <w:rPr>
          <w:rStyle w:val="CommentReference"/>
        </w:rPr>
        <w:annotationRef/>
      </w:r>
      <w:r>
        <w:t>Chad, my feeling would be the same here: that we release the effect size data (which is fully anonymous) and possibly the anonymous processed reaction time level data, but not the raw data, which (a) has identifying information in it and (b) is a bit of a nightmare to document. Would this be ok with you?</w:t>
      </w:r>
    </w:p>
  </w:comment>
  <w:comment w:id="5" w:author="Ian Hussey" w:date="2020-06-15T19:12:00Z" w:initials="IH">
    <w:p w14:paraId="040146F9" w14:textId="25005639" w:rsidR="00F060AF" w:rsidRDefault="00F060AF">
      <w:pPr>
        <w:pStyle w:val="CommentText"/>
      </w:pPr>
      <w:r>
        <w:rPr>
          <w:rStyle w:val="CommentReference"/>
        </w:rPr>
        <w:annotationRef/>
      </w:r>
      <w:r>
        <w:t>SB corrected or not?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645CC3" w15:done="0"/>
  <w15:commentEx w15:paraId="040146F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645CC3" w16cid:durableId="229258F2"/>
  <w16cid:commentId w16cid:paraId="040146F9" w16cid:durableId="229246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B1E729" w14:textId="77777777" w:rsidR="00B270FA" w:rsidRDefault="00B270FA">
      <w:pPr>
        <w:spacing w:line="240" w:lineRule="auto"/>
      </w:pPr>
      <w:r>
        <w:separator/>
      </w:r>
    </w:p>
  </w:endnote>
  <w:endnote w:type="continuationSeparator" w:id="0">
    <w:p w14:paraId="729784F6" w14:textId="77777777" w:rsidR="00B270FA" w:rsidRDefault="00B270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Times New Roman (Body CS)">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2157C5" w14:textId="77777777" w:rsidR="00B270FA" w:rsidRDefault="00B270FA">
      <w:pPr>
        <w:spacing w:line="240" w:lineRule="auto"/>
      </w:pPr>
      <w:r>
        <w:separator/>
      </w:r>
    </w:p>
  </w:footnote>
  <w:footnote w:type="continuationSeparator" w:id="0">
    <w:p w14:paraId="1077E3A9" w14:textId="77777777" w:rsidR="00B270FA" w:rsidRDefault="00B270FA">
      <w:pPr>
        <w:spacing w:line="240" w:lineRule="auto"/>
      </w:pPr>
      <w:r>
        <w:continuationSeparator/>
      </w:r>
    </w:p>
  </w:footnote>
  <w:footnote w:id="1">
    <w:p w14:paraId="58F39B9C" w14:textId="7655F13B" w:rsidR="00F060AF" w:rsidRPr="00D74AC9" w:rsidRDefault="00F060AF" w:rsidP="00D74AC9">
      <w:pPr>
        <w:pStyle w:val="FootnoteText"/>
        <w:ind w:firstLine="0"/>
        <w:rPr>
          <w:lang w:val="en-IE"/>
        </w:rPr>
      </w:pPr>
      <w:r w:rsidRPr="005231D3">
        <w:rPr>
          <w:rStyle w:val="FootnoteReference"/>
          <w:highlight w:val="green"/>
        </w:rPr>
        <w:footnoteRef/>
      </w:r>
      <w:r w:rsidRPr="00F87DDC">
        <w:rPr>
          <w:highlight w:val="green"/>
        </w:rPr>
        <w:t xml:space="preserve"> </w:t>
      </w:r>
      <w:r w:rsidRPr="00F87DDC">
        <w:rPr>
          <w:highlight w:val="green"/>
          <w:lang w:val="en-IE"/>
        </w:rPr>
        <w:t>Confidence intervals were not reported in the manuscript but were calculated using the total sample size.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ADD9A" w14:textId="19F87E36" w:rsidR="00F060AF" w:rsidRPr="00C74D7E" w:rsidRDefault="00B270FA">
    <w:pPr>
      <w:pStyle w:val="Header"/>
      <w:rPr>
        <w:lang w:val="en-IE"/>
      </w:rP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F060AF">
          <w:rPr>
            <w:rStyle w:val="Strong"/>
          </w:rPr>
          <w:t>Meta-analysis of irap’s reliablity</w:t>
        </w:r>
      </w:sdtContent>
    </w:sdt>
    <w:r w:rsidR="00F060AF">
      <w:rPr>
        <w:rStyle w:val="Strong"/>
      </w:rPr>
      <w:ptab w:relativeTo="margin" w:alignment="right" w:leader="none"/>
    </w:r>
    <w:r w:rsidR="00F060AF">
      <w:rPr>
        <w:rStyle w:val="Strong"/>
      </w:rPr>
      <w:fldChar w:fldCharType="begin"/>
    </w:r>
    <w:r w:rsidR="00F060AF">
      <w:rPr>
        <w:rStyle w:val="Strong"/>
      </w:rPr>
      <w:instrText xml:space="preserve"> PAGE   \* MERGEFORMAT </w:instrText>
    </w:r>
    <w:r w:rsidR="00F060AF">
      <w:rPr>
        <w:rStyle w:val="Strong"/>
      </w:rPr>
      <w:fldChar w:fldCharType="separate"/>
    </w:r>
    <w:r w:rsidR="00F060AF">
      <w:rPr>
        <w:rStyle w:val="Strong"/>
        <w:noProof/>
      </w:rPr>
      <w:t>26</w:t>
    </w:r>
    <w:r w:rsidR="00F060AF">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33CD7" w14:textId="469C71DB" w:rsidR="00F060AF" w:rsidRDefault="00F060AF">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text/>
      </w:sdtPr>
      <w:sdtEndPr>
        <w:rPr>
          <w:rStyle w:val="DefaultParagraphFont"/>
          <w:caps w:val="0"/>
        </w:rPr>
      </w:sdtEndPr>
      <w:sdtContent>
        <w:r>
          <w:rPr>
            <w:rStyle w:val="Strong"/>
          </w:rPr>
          <w:t>Meta-analysis of irap’s reliablity</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5"/>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0317"/>
    <w:rsid w:val="000019AA"/>
    <w:rsid w:val="00001B0F"/>
    <w:rsid w:val="00002318"/>
    <w:rsid w:val="0000440C"/>
    <w:rsid w:val="0000486E"/>
    <w:rsid w:val="00011F38"/>
    <w:rsid w:val="00013419"/>
    <w:rsid w:val="00015268"/>
    <w:rsid w:val="00020D4D"/>
    <w:rsid w:val="00022908"/>
    <w:rsid w:val="00023216"/>
    <w:rsid w:val="00024935"/>
    <w:rsid w:val="0002737E"/>
    <w:rsid w:val="00032FCF"/>
    <w:rsid w:val="00037E37"/>
    <w:rsid w:val="00043365"/>
    <w:rsid w:val="0005157A"/>
    <w:rsid w:val="00061147"/>
    <w:rsid w:val="00061480"/>
    <w:rsid w:val="00061A6B"/>
    <w:rsid w:val="0006355C"/>
    <w:rsid w:val="00064281"/>
    <w:rsid w:val="00065655"/>
    <w:rsid w:val="000701B6"/>
    <w:rsid w:val="000704C7"/>
    <w:rsid w:val="00073B57"/>
    <w:rsid w:val="00076557"/>
    <w:rsid w:val="00077520"/>
    <w:rsid w:val="00083A87"/>
    <w:rsid w:val="00087606"/>
    <w:rsid w:val="000901D4"/>
    <w:rsid w:val="00097DA0"/>
    <w:rsid w:val="000A1643"/>
    <w:rsid w:val="000A2728"/>
    <w:rsid w:val="000A29CC"/>
    <w:rsid w:val="000A4CF6"/>
    <w:rsid w:val="000A73A9"/>
    <w:rsid w:val="000B0A1C"/>
    <w:rsid w:val="000B17F8"/>
    <w:rsid w:val="000B31B4"/>
    <w:rsid w:val="000B3B1D"/>
    <w:rsid w:val="000B4E0A"/>
    <w:rsid w:val="000B5863"/>
    <w:rsid w:val="000B5DA5"/>
    <w:rsid w:val="000B678E"/>
    <w:rsid w:val="000C3871"/>
    <w:rsid w:val="000C4BE2"/>
    <w:rsid w:val="000C4D92"/>
    <w:rsid w:val="000C5D1B"/>
    <w:rsid w:val="000D0102"/>
    <w:rsid w:val="000D1C63"/>
    <w:rsid w:val="000D2B47"/>
    <w:rsid w:val="000D2C1F"/>
    <w:rsid w:val="000D47E4"/>
    <w:rsid w:val="000D4E53"/>
    <w:rsid w:val="000D564B"/>
    <w:rsid w:val="000D6CD8"/>
    <w:rsid w:val="000D7511"/>
    <w:rsid w:val="000E2B46"/>
    <w:rsid w:val="000E6C57"/>
    <w:rsid w:val="000E72A9"/>
    <w:rsid w:val="000E750B"/>
    <w:rsid w:val="000F1AB4"/>
    <w:rsid w:val="00100AD2"/>
    <w:rsid w:val="00101406"/>
    <w:rsid w:val="00104062"/>
    <w:rsid w:val="00110D6A"/>
    <w:rsid w:val="00114B45"/>
    <w:rsid w:val="001170E4"/>
    <w:rsid w:val="001205AE"/>
    <w:rsid w:val="00120A8C"/>
    <w:rsid w:val="001214B0"/>
    <w:rsid w:val="00121914"/>
    <w:rsid w:val="0012219B"/>
    <w:rsid w:val="001229CE"/>
    <w:rsid w:val="00123055"/>
    <w:rsid w:val="00124B01"/>
    <w:rsid w:val="001253D7"/>
    <w:rsid w:val="0013036D"/>
    <w:rsid w:val="0013105D"/>
    <w:rsid w:val="00133021"/>
    <w:rsid w:val="00134A0B"/>
    <w:rsid w:val="00134C4C"/>
    <w:rsid w:val="00134E57"/>
    <w:rsid w:val="00140772"/>
    <w:rsid w:val="001408D4"/>
    <w:rsid w:val="001434AC"/>
    <w:rsid w:val="00143ADA"/>
    <w:rsid w:val="00144E3C"/>
    <w:rsid w:val="0014633C"/>
    <w:rsid w:val="00146341"/>
    <w:rsid w:val="00146AC6"/>
    <w:rsid w:val="00147E28"/>
    <w:rsid w:val="001514B1"/>
    <w:rsid w:val="00151B7B"/>
    <w:rsid w:val="00155444"/>
    <w:rsid w:val="00155BF4"/>
    <w:rsid w:val="00156191"/>
    <w:rsid w:val="00160C18"/>
    <w:rsid w:val="00163676"/>
    <w:rsid w:val="001644C7"/>
    <w:rsid w:val="00165502"/>
    <w:rsid w:val="001666E1"/>
    <w:rsid w:val="00176754"/>
    <w:rsid w:val="00176C64"/>
    <w:rsid w:val="00176E02"/>
    <w:rsid w:val="00176ECA"/>
    <w:rsid w:val="00180A83"/>
    <w:rsid w:val="00183280"/>
    <w:rsid w:val="001844A2"/>
    <w:rsid w:val="00187B6E"/>
    <w:rsid w:val="001909A9"/>
    <w:rsid w:val="00191503"/>
    <w:rsid w:val="001959A0"/>
    <w:rsid w:val="00197696"/>
    <w:rsid w:val="001A0A65"/>
    <w:rsid w:val="001A0C99"/>
    <w:rsid w:val="001A105A"/>
    <w:rsid w:val="001A5FA7"/>
    <w:rsid w:val="001B2EDB"/>
    <w:rsid w:val="001C0390"/>
    <w:rsid w:val="001C087E"/>
    <w:rsid w:val="001C34C0"/>
    <w:rsid w:val="001C7797"/>
    <w:rsid w:val="001D2487"/>
    <w:rsid w:val="001D3937"/>
    <w:rsid w:val="001D56DB"/>
    <w:rsid w:val="001D6D5E"/>
    <w:rsid w:val="001D74C2"/>
    <w:rsid w:val="001E0DA1"/>
    <w:rsid w:val="001E1E77"/>
    <w:rsid w:val="001E37CE"/>
    <w:rsid w:val="001E39A8"/>
    <w:rsid w:val="001E522F"/>
    <w:rsid w:val="001E624F"/>
    <w:rsid w:val="001E6A86"/>
    <w:rsid w:val="001F100B"/>
    <w:rsid w:val="001F1433"/>
    <w:rsid w:val="001F2162"/>
    <w:rsid w:val="001F2C58"/>
    <w:rsid w:val="001F34C8"/>
    <w:rsid w:val="001F3F1E"/>
    <w:rsid w:val="001F3F60"/>
    <w:rsid w:val="001F5BEB"/>
    <w:rsid w:val="001F5DB0"/>
    <w:rsid w:val="001F665F"/>
    <w:rsid w:val="002010B3"/>
    <w:rsid w:val="00203258"/>
    <w:rsid w:val="00203380"/>
    <w:rsid w:val="00203AE4"/>
    <w:rsid w:val="00204685"/>
    <w:rsid w:val="00205E23"/>
    <w:rsid w:val="00207E09"/>
    <w:rsid w:val="00210544"/>
    <w:rsid w:val="00211A11"/>
    <w:rsid w:val="0021658B"/>
    <w:rsid w:val="002206FE"/>
    <w:rsid w:val="00222333"/>
    <w:rsid w:val="00222CD9"/>
    <w:rsid w:val="00225244"/>
    <w:rsid w:val="0023164D"/>
    <w:rsid w:val="00233B97"/>
    <w:rsid w:val="00233EC0"/>
    <w:rsid w:val="002359A4"/>
    <w:rsid w:val="00236D80"/>
    <w:rsid w:val="00241F51"/>
    <w:rsid w:val="00242304"/>
    <w:rsid w:val="0024240E"/>
    <w:rsid w:val="00242772"/>
    <w:rsid w:val="002429CF"/>
    <w:rsid w:val="00242D29"/>
    <w:rsid w:val="002437E0"/>
    <w:rsid w:val="00245872"/>
    <w:rsid w:val="00251EAE"/>
    <w:rsid w:val="002525FD"/>
    <w:rsid w:val="002548D2"/>
    <w:rsid w:val="00256143"/>
    <w:rsid w:val="00256B9F"/>
    <w:rsid w:val="00257E16"/>
    <w:rsid w:val="002614D8"/>
    <w:rsid w:val="00261CAC"/>
    <w:rsid w:val="00261D75"/>
    <w:rsid w:val="00262275"/>
    <w:rsid w:val="00262AB1"/>
    <w:rsid w:val="0026448A"/>
    <w:rsid w:val="00264F3A"/>
    <w:rsid w:val="002655EE"/>
    <w:rsid w:val="00267715"/>
    <w:rsid w:val="002714A9"/>
    <w:rsid w:val="00272053"/>
    <w:rsid w:val="00273BA7"/>
    <w:rsid w:val="00273E59"/>
    <w:rsid w:val="00276C6E"/>
    <w:rsid w:val="0028108A"/>
    <w:rsid w:val="0028122E"/>
    <w:rsid w:val="00281319"/>
    <w:rsid w:val="00285726"/>
    <w:rsid w:val="002865CC"/>
    <w:rsid w:val="00291858"/>
    <w:rsid w:val="00291CAF"/>
    <w:rsid w:val="0029310E"/>
    <w:rsid w:val="00295676"/>
    <w:rsid w:val="002971FC"/>
    <w:rsid w:val="00297E66"/>
    <w:rsid w:val="002A378C"/>
    <w:rsid w:val="002A3C7C"/>
    <w:rsid w:val="002A45EB"/>
    <w:rsid w:val="002A57BE"/>
    <w:rsid w:val="002A5BD2"/>
    <w:rsid w:val="002B0463"/>
    <w:rsid w:val="002B2A33"/>
    <w:rsid w:val="002B4936"/>
    <w:rsid w:val="002B4D54"/>
    <w:rsid w:val="002B5017"/>
    <w:rsid w:val="002C1A9B"/>
    <w:rsid w:val="002C462C"/>
    <w:rsid w:val="002D0E07"/>
    <w:rsid w:val="002D443E"/>
    <w:rsid w:val="002D4F0A"/>
    <w:rsid w:val="002D5108"/>
    <w:rsid w:val="002D7CA2"/>
    <w:rsid w:val="002E4139"/>
    <w:rsid w:val="002E6115"/>
    <w:rsid w:val="002F0266"/>
    <w:rsid w:val="002F36D0"/>
    <w:rsid w:val="002F53CA"/>
    <w:rsid w:val="002F5531"/>
    <w:rsid w:val="002F5EE3"/>
    <w:rsid w:val="002F68F1"/>
    <w:rsid w:val="00303078"/>
    <w:rsid w:val="00304A89"/>
    <w:rsid w:val="0030690E"/>
    <w:rsid w:val="00306F54"/>
    <w:rsid w:val="003079B0"/>
    <w:rsid w:val="003108B7"/>
    <w:rsid w:val="003114B3"/>
    <w:rsid w:val="003119CC"/>
    <w:rsid w:val="00311D6D"/>
    <w:rsid w:val="00314CD9"/>
    <w:rsid w:val="00314FE5"/>
    <w:rsid w:val="003175DC"/>
    <w:rsid w:val="00321DC2"/>
    <w:rsid w:val="0032323C"/>
    <w:rsid w:val="00324297"/>
    <w:rsid w:val="00326817"/>
    <w:rsid w:val="003271C4"/>
    <w:rsid w:val="0033591E"/>
    <w:rsid w:val="003372A4"/>
    <w:rsid w:val="00337864"/>
    <w:rsid w:val="0033791E"/>
    <w:rsid w:val="00340527"/>
    <w:rsid w:val="00341517"/>
    <w:rsid w:val="00342B66"/>
    <w:rsid w:val="00343705"/>
    <w:rsid w:val="00343AE9"/>
    <w:rsid w:val="00344CB3"/>
    <w:rsid w:val="003451D7"/>
    <w:rsid w:val="00347237"/>
    <w:rsid w:val="00350897"/>
    <w:rsid w:val="00350CAB"/>
    <w:rsid w:val="0035152F"/>
    <w:rsid w:val="0035163B"/>
    <w:rsid w:val="0035394B"/>
    <w:rsid w:val="0035633E"/>
    <w:rsid w:val="00362D82"/>
    <w:rsid w:val="00370D0B"/>
    <w:rsid w:val="00373AAD"/>
    <w:rsid w:val="00374B30"/>
    <w:rsid w:val="00381C18"/>
    <w:rsid w:val="003832C8"/>
    <w:rsid w:val="00384814"/>
    <w:rsid w:val="00384E07"/>
    <w:rsid w:val="00385DD4"/>
    <w:rsid w:val="003876F7"/>
    <w:rsid w:val="003877DB"/>
    <w:rsid w:val="00387B3F"/>
    <w:rsid w:val="003916A4"/>
    <w:rsid w:val="003929DF"/>
    <w:rsid w:val="003943BB"/>
    <w:rsid w:val="003963AD"/>
    <w:rsid w:val="0039652D"/>
    <w:rsid w:val="003966C3"/>
    <w:rsid w:val="003A20D5"/>
    <w:rsid w:val="003A2284"/>
    <w:rsid w:val="003A6054"/>
    <w:rsid w:val="003A64D6"/>
    <w:rsid w:val="003A7F3F"/>
    <w:rsid w:val="003B10DC"/>
    <w:rsid w:val="003B11AF"/>
    <w:rsid w:val="003B16FC"/>
    <w:rsid w:val="003B3D03"/>
    <w:rsid w:val="003B6D96"/>
    <w:rsid w:val="003C1C21"/>
    <w:rsid w:val="003C26CE"/>
    <w:rsid w:val="003C53B5"/>
    <w:rsid w:val="003D30C6"/>
    <w:rsid w:val="003D35A5"/>
    <w:rsid w:val="003D6544"/>
    <w:rsid w:val="003D6BAE"/>
    <w:rsid w:val="003E6AD0"/>
    <w:rsid w:val="003F0065"/>
    <w:rsid w:val="003F19AE"/>
    <w:rsid w:val="003F3EFD"/>
    <w:rsid w:val="003F4945"/>
    <w:rsid w:val="003F6945"/>
    <w:rsid w:val="003F6C1A"/>
    <w:rsid w:val="0040064F"/>
    <w:rsid w:val="004011CA"/>
    <w:rsid w:val="00403BFF"/>
    <w:rsid w:val="004051DB"/>
    <w:rsid w:val="00405A57"/>
    <w:rsid w:val="00406E31"/>
    <w:rsid w:val="0040729B"/>
    <w:rsid w:val="00411242"/>
    <w:rsid w:val="004130DD"/>
    <w:rsid w:val="00413972"/>
    <w:rsid w:val="00413ECB"/>
    <w:rsid w:val="00415A5F"/>
    <w:rsid w:val="0041680B"/>
    <w:rsid w:val="00417AEC"/>
    <w:rsid w:val="00424241"/>
    <w:rsid w:val="004275BF"/>
    <w:rsid w:val="004316D7"/>
    <w:rsid w:val="0043272C"/>
    <w:rsid w:val="004408F8"/>
    <w:rsid w:val="00441AE6"/>
    <w:rsid w:val="00442A82"/>
    <w:rsid w:val="00442E5C"/>
    <w:rsid w:val="004432BE"/>
    <w:rsid w:val="0044432E"/>
    <w:rsid w:val="00445190"/>
    <w:rsid w:val="004453DF"/>
    <w:rsid w:val="00445CAC"/>
    <w:rsid w:val="00445D77"/>
    <w:rsid w:val="00447501"/>
    <w:rsid w:val="00447681"/>
    <w:rsid w:val="00450A0D"/>
    <w:rsid w:val="00453E23"/>
    <w:rsid w:val="004559D9"/>
    <w:rsid w:val="00456091"/>
    <w:rsid w:val="00456E2F"/>
    <w:rsid w:val="004574EA"/>
    <w:rsid w:val="00460584"/>
    <w:rsid w:val="00461000"/>
    <w:rsid w:val="004627C0"/>
    <w:rsid w:val="00471803"/>
    <w:rsid w:val="00471999"/>
    <w:rsid w:val="004749C5"/>
    <w:rsid w:val="004762D2"/>
    <w:rsid w:val="00476490"/>
    <w:rsid w:val="0047654B"/>
    <w:rsid w:val="004769A5"/>
    <w:rsid w:val="00477B27"/>
    <w:rsid w:val="0048186B"/>
    <w:rsid w:val="00484067"/>
    <w:rsid w:val="00484767"/>
    <w:rsid w:val="00486035"/>
    <w:rsid w:val="00486C85"/>
    <w:rsid w:val="004870C0"/>
    <w:rsid w:val="004902BD"/>
    <w:rsid w:val="00491E20"/>
    <w:rsid w:val="00491E8F"/>
    <w:rsid w:val="00492C7E"/>
    <w:rsid w:val="00492FAC"/>
    <w:rsid w:val="0049398C"/>
    <w:rsid w:val="00494B9E"/>
    <w:rsid w:val="00497392"/>
    <w:rsid w:val="004A3B72"/>
    <w:rsid w:val="004A4DC3"/>
    <w:rsid w:val="004A628A"/>
    <w:rsid w:val="004A6B56"/>
    <w:rsid w:val="004B113C"/>
    <w:rsid w:val="004B2C95"/>
    <w:rsid w:val="004B500B"/>
    <w:rsid w:val="004B6E7B"/>
    <w:rsid w:val="004B74B8"/>
    <w:rsid w:val="004C0348"/>
    <w:rsid w:val="004C0D2F"/>
    <w:rsid w:val="004C0F1A"/>
    <w:rsid w:val="004C484E"/>
    <w:rsid w:val="004C4D86"/>
    <w:rsid w:val="004C5A80"/>
    <w:rsid w:val="004C5E61"/>
    <w:rsid w:val="004C5E64"/>
    <w:rsid w:val="004C6466"/>
    <w:rsid w:val="004D272B"/>
    <w:rsid w:val="004D3321"/>
    <w:rsid w:val="004D44D8"/>
    <w:rsid w:val="004D475D"/>
    <w:rsid w:val="004D48CF"/>
    <w:rsid w:val="004D4CD3"/>
    <w:rsid w:val="004D4E71"/>
    <w:rsid w:val="004D67A6"/>
    <w:rsid w:val="004E2DDF"/>
    <w:rsid w:val="004E3D1C"/>
    <w:rsid w:val="004E4B89"/>
    <w:rsid w:val="004E68C9"/>
    <w:rsid w:val="004E730B"/>
    <w:rsid w:val="004F11B3"/>
    <w:rsid w:val="004F6DA5"/>
    <w:rsid w:val="004F7674"/>
    <w:rsid w:val="00500062"/>
    <w:rsid w:val="005028C3"/>
    <w:rsid w:val="005056F0"/>
    <w:rsid w:val="00507B61"/>
    <w:rsid w:val="0051500F"/>
    <w:rsid w:val="005224F0"/>
    <w:rsid w:val="005231D3"/>
    <w:rsid w:val="00530FA9"/>
    <w:rsid w:val="005319E2"/>
    <w:rsid w:val="005323BD"/>
    <w:rsid w:val="005356AC"/>
    <w:rsid w:val="00540900"/>
    <w:rsid w:val="00545F36"/>
    <w:rsid w:val="00547A47"/>
    <w:rsid w:val="005502C5"/>
    <w:rsid w:val="005540A9"/>
    <w:rsid w:val="00554FCC"/>
    <w:rsid w:val="00556D87"/>
    <w:rsid w:val="00562050"/>
    <w:rsid w:val="00571150"/>
    <w:rsid w:val="00571B47"/>
    <w:rsid w:val="005742E4"/>
    <w:rsid w:val="00576198"/>
    <w:rsid w:val="005762EA"/>
    <w:rsid w:val="00577029"/>
    <w:rsid w:val="00577A43"/>
    <w:rsid w:val="005811A7"/>
    <w:rsid w:val="005816C9"/>
    <w:rsid w:val="00581FB2"/>
    <w:rsid w:val="0058299B"/>
    <w:rsid w:val="005829A2"/>
    <w:rsid w:val="00587D81"/>
    <w:rsid w:val="00591D17"/>
    <w:rsid w:val="0059253B"/>
    <w:rsid w:val="00593102"/>
    <w:rsid w:val="00593442"/>
    <w:rsid w:val="00593D98"/>
    <w:rsid w:val="005941EF"/>
    <w:rsid w:val="0059659E"/>
    <w:rsid w:val="005A03C6"/>
    <w:rsid w:val="005A3C94"/>
    <w:rsid w:val="005A4405"/>
    <w:rsid w:val="005A4A6E"/>
    <w:rsid w:val="005B2702"/>
    <w:rsid w:val="005B3272"/>
    <w:rsid w:val="005B4224"/>
    <w:rsid w:val="005B6122"/>
    <w:rsid w:val="005C0955"/>
    <w:rsid w:val="005C118E"/>
    <w:rsid w:val="005C14D5"/>
    <w:rsid w:val="005C3578"/>
    <w:rsid w:val="005D0445"/>
    <w:rsid w:val="005D17BB"/>
    <w:rsid w:val="005D1FA4"/>
    <w:rsid w:val="005D2069"/>
    <w:rsid w:val="005D23D4"/>
    <w:rsid w:val="005D2618"/>
    <w:rsid w:val="005D42E4"/>
    <w:rsid w:val="005D4419"/>
    <w:rsid w:val="005D6765"/>
    <w:rsid w:val="005D78E1"/>
    <w:rsid w:val="005E0721"/>
    <w:rsid w:val="005E15E1"/>
    <w:rsid w:val="005E6185"/>
    <w:rsid w:val="005E7AD2"/>
    <w:rsid w:val="005F216D"/>
    <w:rsid w:val="005F2DB0"/>
    <w:rsid w:val="005F5E20"/>
    <w:rsid w:val="005F768A"/>
    <w:rsid w:val="005F7D15"/>
    <w:rsid w:val="00600F61"/>
    <w:rsid w:val="00600FD4"/>
    <w:rsid w:val="006021DE"/>
    <w:rsid w:val="00603EF0"/>
    <w:rsid w:val="0061036F"/>
    <w:rsid w:val="006128CD"/>
    <w:rsid w:val="00615E3B"/>
    <w:rsid w:val="00620FB1"/>
    <w:rsid w:val="00624483"/>
    <w:rsid w:val="0062490C"/>
    <w:rsid w:val="00635DC4"/>
    <w:rsid w:val="0063657A"/>
    <w:rsid w:val="0063704F"/>
    <w:rsid w:val="00643C01"/>
    <w:rsid w:val="00661414"/>
    <w:rsid w:val="00667A80"/>
    <w:rsid w:val="00670D5A"/>
    <w:rsid w:val="00672EAB"/>
    <w:rsid w:val="00674927"/>
    <w:rsid w:val="0067664E"/>
    <w:rsid w:val="00681F8A"/>
    <w:rsid w:val="00684F6E"/>
    <w:rsid w:val="0068501A"/>
    <w:rsid w:val="00685938"/>
    <w:rsid w:val="00685B07"/>
    <w:rsid w:val="00687688"/>
    <w:rsid w:val="006909B9"/>
    <w:rsid w:val="00693644"/>
    <w:rsid w:val="00697EA5"/>
    <w:rsid w:val="006A142E"/>
    <w:rsid w:val="006A281D"/>
    <w:rsid w:val="006A2BA2"/>
    <w:rsid w:val="006A3A94"/>
    <w:rsid w:val="006A3CEC"/>
    <w:rsid w:val="006A4D62"/>
    <w:rsid w:val="006A4DEB"/>
    <w:rsid w:val="006A679F"/>
    <w:rsid w:val="006A6E38"/>
    <w:rsid w:val="006A704B"/>
    <w:rsid w:val="006B00E9"/>
    <w:rsid w:val="006B093E"/>
    <w:rsid w:val="006B0BBF"/>
    <w:rsid w:val="006B2945"/>
    <w:rsid w:val="006B3630"/>
    <w:rsid w:val="006B67CE"/>
    <w:rsid w:val="006B68F3"/>
    <w:rsid w:val="006C11B7"/>
    <w:rsid w:val="006C6001"/>
    <w:rsid w:val="006C78CA"/>
    <w:rsid w:val="006D2A38"/>
    <w:rsid w:val="006D3CF8"/>
    <w:rsid w:val="006D40E4"/>
    <w:rsid w:val="006D5610"/>
    <w:rsid w:val="006D5892"/>
    <w:rsid w:val="006D611A"/>
    <w:rsid w:val="006E00BD"/>
    <w:rsid w:val="006E0813"/>
    <w:rsid w:val="006E2E20"/>
    <w:rsid w:val="006E3177"/>
    <w:rsid w:val="006E4AE3"/>
    <w:rsid w:val="006E6200"/>
    <w:rsid w:val="006F16BE"/>
    <w:rsid w:val="006F192B"/>
    <w:rsid w:val="006F1D62"/>
    <w:rsid w:val="006F1F98"/>
    <w:rsid w:val="006F2FEB"/>
    <w:rsid w:val="006F4051"/>
    <w:rsid w:val="006F6787"/>
    <w:rsid w:val="00701D2C"/>
    <w:rsid w:val="00704C2A"/>
    <w:rsid w:val="007065E2"/>
    <w:rsid w:val="00722551"/>
    <w:rsid w:val="00726255"/>
    <w:rsid w:val="0072639F"/>
    <w:rsid w:val="00730013"/>
    <w:rsid w:val="00730687"/>
    <w:rsid w:val="00731155"/>
    <w:rsid w:val="00731FBC"/>
    <w:rsid w:val="0073320E"/>
    <w:rsid w:val="00741481"/>
    <w:rsid w:val="00744D52"/>
    <w:rsid w:val="00744FCF"/>
    <w:rsid w:val="00745FBF"/>
    <w:rsid w:val="007518F6"/>
    <w:rsid w:val="00751CCA"/>
    <w:rsid w:val="007520C6"/>
    <w:rsid w:val="00753896"/>
    <w:rsid w:val="00754369"/>
    <w:rsid w:val="00754CAE"/>
    <w:rsid w:val="007611B2"/>
    <w:rsid w:val="007638D2"/>
    <w:rsid w:val="00763975"/>
    <w:rsid w:val="007662B1"/>
    <w:rsid w:val="007729BB"/>
    <w:rsid w:val="00773906"/>
    <w:rsid w:val="00774C8F"/>
    <w:rsid w:val="0078364A"/>
    <w:rsid w:val="007836BE"/>
    <w:rsid w:val="00790448"/>
    <w:rsid w:val="007916D7"/>
    <w:rsid w:val="00791D6A"/>
    <w:rsid w:val="0079388B"/>
    <w:rsid w:val="00793AE6"/>
    <w:rsid w:val="007949BB"/>
    <w:rsid w:val="00797435"/>
    <w:rsid w:val="007A57BE"/>
    <w:rsid w:val="007B1E41"/>
    <w:rsid w:val="007B5EDD"/>
    <w:rsid w:val="007C0B44"/>
    <w:rsid w:val="007C5643"/>
    <w:rsid w:val="007C5E63"/>
    <w:rsid w:val="007C78CE"/>
    <w:rsid w:val="007D20D0"/>
    <w:rsid w:val="007D3257"/>
    <w:rsid w:val="007D349B"/>
    <w:rsid w:val="007D507C"/>
    <w:rsid w:val="007D6E0A"/>
    <w:rsid w:val="007D7BD9"/>
    <w:rsid w:val="007E1CEA"/>
    <w:rsid w:val="007E23C7"/>
    <w:rsid w:val="007E36D2"/>
    <w:rsid w:val="007E6771"/>
    <w:rsid w:val="007E79B1"/>
    <w:rsid w:val="007F372F"/>
    <w:rsid w:val="007F39C9"/>
    <w:rsid w:val="007F62F7"/>
    <w:rsid w:val="007F7968"/>
    <w:rsid w:val="007F7C99"/>
    <w:rsid w:val="008044B3"/>
    <w:rsid w:val="00805F41"/>
    <w:rsid w:val="00806786"/>
    <w:rsid w:val="00807E22"/>
    <w:rsid w:val="00813807"/>
    <w:rsid w:val="00816C6B"/>
    <w:rsid w:val="00816D05"/>
    <w:rsid w:val="00820FBD"/>
    <w:rsid w:val="008216FE"/>
    <w:rsid w:val="008221D5"/>
    <w:rsid w:val="00830387"/>
    <w:rsid w:val="00830E27"/>
    <w:rsid w:val="0083307F"/>
    <w:rsid w:val="00833482"/>
    <w:rsid w:val="008346EA"/>
    <w:rsid w:val="00843C18"/>
    <w:rsid w:val="0084648D"/>
    <w:rsid w:val="008467EB"/>
    <w:rsid w:val="008505F0"/>
    <w:rsid w:val="00854F07"/>
    <w:rsid w:val="008567E3"/>
    <w:rsid w:val="00862136"/>
    <w:rsid w:val="008628CB"/>
    <w:rsid w:val="00863D65"/>
    <w:rsid w:val="00864EC3"/>
    <w:rsid w:val="00865716"/>
    <w:rsid w:val="008712EB"/>
    <w:rsid w:val="00872662"/>
    <w:rsid w:val="00872EB1"/>
    <w:rsid w:val="00874302"/>
    <w:rsid w:val="00876582"/>
    <w:rsid w:val="008818A6"/>
    <w:rsid w:val="008820AA"/>
    <w:rsid w:val="00886DF3"/>
    <w:rsid w:val="00887CC8"/>
    <w:rsid w:val="0089267D"/>
    <w:rsid w:val="00897D8A"/>
    <w:rsid w:val="008A0387"/>
    <w:rsid w:val="008A2CDD"/>
    <w:rsid w:val="008A4056"/>
    <w:rsid w:val="008A4664"/>
    <w:rsid w:val="008A6059"/>
    <w:rsid w:val="008A61F5"/>
    <w:rsid w:val="008A67AF"/>
    <w:rsid w:val="008B0579"/>
    <w:rsid w:val="008B5C94"/>
    <w:rsid w:val="008B66AB"/>
    <w:rsid w:val="008B6836"/>
    <w:rsid w:val="008B6EB0"/>
    <w:rsid w:val="008B7B6F"/>
    <w:rsid w:val="008C0412"/>
    <w:rsid w:val="008C08BA"/>
    <w:rsid w:val="008C319B"/>
    <w:rsid w:val="008C3A25"/>
    <w:rsid w:val="008C3D16"/>
    <w:rsid w:val="008C7177"/>
    <w:rsid w:val="008D009A"/>
    <w:rsid w:val="008D038F"/>
    <w:rsid w:val="008D03C4"/>
    <w:rsid w:val="008D20B7"/>
    <w:rsid w:val="008D4617"/>
    <w:rsid w:val="008D6592"/>
    <w:rsid w:val="008D6ABD"/>
    <w:rsid w:val="008E08F5"/>
    <w:rsid w:val="008E3ABF"/>
    <w:rsid w:val="008E4D91"/>
    <w:rsid w:val="008E54C4"/>
    <w:rsid w:val="008E6AFB"/>
    <w:rsid w:val="008E776F"/>
    <w:rsid w:val="008E7BD1"/>
    <w:rsid w:val="008F17D6"/>
    <w:rsid w:val="008F20AD"/>
    <w:rsid w:val="008F490C"/>
    <w:rsid w:val="009024D7"/>
    <w:rsid w:val="00902B59"/>
    <w:rsid w:val="00902C25"/>
    <w:rsid w:val="0090415F"/>
    <w:rsid w:val="00904B42"/>
    <w:rsid w:val="00905A69"/>
    <w:rsid w:val="00906B76"/>
    <w:rsid w:val="00907A70"/>
    <w:rsid w:val="00910A12"/>
    <w:rsid w:val="00910D67"/>
    <w:rsid w:val="00912CBC"/>
    <w:rsid w:val="00920753"/>
    <w:rsid w:val="0092106E"/>
    <w:rsid w:val="00921F39"/>
    <w:rsid w:val="00922C11"/>
    <w:rsid w:val="00925D5A"/>
    <w:rsid w:val="00926376"/>
    <w:rsid w:val="00933AF4"/>
    <w:rsid w:val="0093723D"/>
    <w:rsid w:val="00941EE5"/>
    <w:rsid w:val="00942940"/>
    <w:rsid w:val="00943D78"/>
    <w:rsid w:val="0095352F"/>
    <w:rsid w:val="0095653C"/>
    <w:rsid w:val="00956633"/>
    <w:rsid w:val="0095746A"/>
    <w:rsid w:val="00957D39"/>
    <w:rsid w:val="009609F7"/>
    <w:rsid w:val="00966169"/>
    <w:rsid w:val="00972209"/>
    <w:rsid w:val="009738EA"/>
    <w:rsid w:val="00973EB9"/>
    <w:rsid w:val="00974948"/>
    <w:rsid w:val="00975163"/>
    <w:rsid w:val="00977904"/>
    <w:rsid w:val="00982A16"/>
    <w:rsid w:val="00983223"/>
    <w:rsid w:val="00983624"/>
    <w:rsid w:val="00984F69"/>
    <w:rsid w:val="009860C0"/>
    <w:rsid w:val="00987CA0"/>
    <w:rsid w:val="00991D4A"/>
    <w:rsid w:val="00996287"/>
    <w:rsid w:val="009A070D"/>
    <w:rsid w:val="009A1268"/>
    <w:rsid w:val="009A144F"/>
    <w:rsid w:val="009A7D1F"/>
    <w:rsid w:val="009A7EAA"/>
    <w:rsid w:val="009B18A3"/>
    <w:rsid w:val="009B2982"/>
    <w:rsid w:val="009B2B73"/>
    <w:rsid w:val="009B317F"/>
    <w:rsid w:val="009B3859"/>
    <w:rsid w:val="009B3B12"/>
    <w:rsid w:val="009B5978"/>
    <w:rsid w:val="009B7136"/>
    <w:rsid w:val="009C1B7F"/>
    <w:rsid w:val="009C1ECF"/>
    <w:rsid w:val="009C3FC9"/>
    <w:rsid w:val="009C6C6F"/>
    <w:rsid w:val="009D0047"/>
    <w:rsid w:val="009D03C8"/>
    <w:rsid w:val="009D0ECE"/>
    <w:rsid w:val="009D19CA"/>
    <w:rsid w:val="009D4C86"/>
    <w:rsid w:val="009D533E"/>
    <w:rsid w:val="009D59E8"/>
    <w:rsid w:val="009D6828"/>
    <w:rsid w:val="009E49FD"/>
    <w:rsid w:val="009E5B8E"/>
    <w:rsid w:val="009E5DB6"/>
    <w:rsid w:val="009E6A7E"/>
    <w:rsid w:val="009F05D6"/>
    <w:rsid w:val="009F09BE"/>
    <w:rsid w:val="009F2194"/>
    <w:rsid w:val="009F3112"/>
    <w:rsid w:val="009F33E3"/>
    <w:rsid w:val="009F3F5C"/>
    <w:rsid w:val="009F4070"/>
    <w:rsid w:val="009F6EA2"/>
    <w:rsid w:val="009F6F7C"/>
    <w:rsid w:val="00A023C5"/>
    <w:rsid w:val="00A03D8C"/>
    <w:rsid w:val="00A04316"/>
    <w:rsid w:val="00A06F3B"/>
    <w:rsid w:val="00A11453"/>
    <w:rsid w:val="00A12B46"/>
    <w:rsid w:val="00A1375E"/>
    <w:rsid w:val="00A1378B"/>
    <w:rsid w:val="00A17460"/>
    <w:rsid w:val="00A30C69"/>
    <w:rsid w:val="00A3199D"/>
    <w:rsid w:val="00A33DCF"/>
    <w:rsid w:val="00A36C15"/>
    <w:rsid w:val="00A37082"/>
    <w:rsid w:val="00A37D4A"/>
    <w:rsid w:val="00A405F6"/>
    <w:rsid w:val="00A41DA6"/>
    <w:rsid w:val="00A457A3"/>
    <w:rsid w:val="00A51A09"/>
    <w:rsid w:val="00A54013"/>
    <w:rsid w:val="00A55405"/>
    <w:rsid w:val="00A5754B"/>
    <w:rsid w:val="00A60255"/>
    <w:rsid w:val="00A60902"/>
    <w:rsid w:val="00A6517F"/>
    <w:rsid w:val="00A679A3"/>
    <w:rsid w:val="00A712FA"/>
    <w:rsid w:val="00A71E80"/>
    <w:rsid w:val="00A73817"/>
    <w:rsid w:val="00A771DA"/>
    <w:rsid w:val="00A77924"/>
    <w:rsid w:val="00A84B0A"/>
    <w:rsid w:val="00A8524C"/>
    <w:rsid w:val="00A866C5"/>
    <w:rsid w:val="00A87A74"/>
    <w:rsid w:val="00A903A4"/>
    <w:rsid w:val="00A90882"/>
    <w:rsid w:val="00A909BE"/>
    <w:rsid w:val="00A930BD"/>
    <w:rsid w:val="00A93A37"/>
    <w:rsid w:val="00A9462E"/>
    <w:rsid w:val="00A94AEC"/>
    <w:rsid w:val="00A94FE6"/>
    <w:rsid w:val="00A96E4F"/>
    <w:rsid w:val="00AA18DE"/>
    <w:rsid w:val="00AA3092"/>
    <w:rsid w:val="00AA4386"/>
    <w:rsid w:val="00AA58DF"/>
    <w:rsid w:val="00AA6F72"/>
    <w:rsid w:val="00AB05E0"/>
    <w:rsid w:val="00AB115A"/>
    <w:rsid w:val="00AB3D3F"/>
    <w:rsid w:val="00AB4AAA"/>
    <w:rsid w:val="00AB5881"/>
    <w:rsid w:val="00AB5A48"/>
    <w:rsid w:val="00AB6931"/>
    <w:rsid w:val="00AC2825"/>
    <w:rsid w:val="00AC4E0E"/>
    <w:rsid w:val="00AC510A"/>
    <w:rsid w:val="00AC5668"/>
    <w:rsid w:val="00AC636E"/>
    <w:rsid w:val="00AD4F3F"/>
    <w:rsid w:val="00AE6B22"/>
    <w:rsid w:val="00AE718A"/>
    <w:rsid w:val="00AE7FE1"/>
    <w:rsid w:val="00AF1889"/>
    <w:rsid w:val="00AF1EE2"/>
    <w:rsid w:val="00AF280B"/>
    <w:rsid w:val="00AF4591"/>
    <w:rsid w:val="00AF4D23"/>
    <w:rsid w:val="00AF5A3C"/>
    <w:rsid w:val="00AF6B87"/>
    <w:rsid w:val="00AF7179"/>
    <w:rsid w:val="00B019B2"/>
    <w:rsid w:val="00B02E8F"/>
    <w:rsid w:val="00B03976"/>
    <w:rsid w:val="00B07E67"/>
    <w:rsid w:val="00B12140"/>
    <w:rsid w:val="00B13797"/>
    <w:rsid w:val="00B14EED"/>
    <w:rsid w:val="00B16299"/>
    <w:rsid w:val="00B25089"/>
    <w:rsid w:val="00B26AF0"/>
    <w:rsid w:val="00B270FA"/>
    <w:rsid w:val="00B27C62"/>
    <w:rsid w:val="00B332D2"/>
    <w:rsid w:val="00B33A25"/>
    <w:rsid w:val="00B35D84"/>
    <w:rsid w:val="00B41FBF"/>
    <w:rsid w:val="00B43474"/>
    <w:rsid w:val="00B44169"/>
    <w:rsid w:val="00B458EC"/>
    <w:rsid w:val="00B45904"/>
    <w:rsid w:val="00B50DA9"/>
    <w:rsid w:val="00B522E0"/>
    <w:rsid w:val="00B54669"/>
    <w:rsid w:val="00B61683"/>
    <w:rsid w:val="00B61A7C"/>
    <w:rsid w:val="00B66E98"/>
    <w:rsid w:val="00B70BC9"/>
    <w:rsid w:val="00B74008"/>
    <w:rsid w:val="00B755F8"/>
    <w:rsid w:val="00B77431"/>
    <w:rsid w:val="00B8029B"/>
    <w:rsid w:val="00B8136D"/>
    <w:rsid w:val="00B838F3"/>
    <w:rsid w:val="00B851DE"/>
    <w:rsid w:val="00B85FE1"/>
    <w:rsid w:val="00B92984"/>
    <w:rsid w:val="00B93CC5"/>
    <w:rsid w:val="00B93FEB"/>
    <w:rsid w:val="00B94882"/>
    <w:rsid w:val="00B96C0B"/>
    <w:rsid w:val="00B96D88"/>
    <w:rsid w:val="00BA2A1E"/>
    <w:rsid w:val="00BA2C12"/>
    <w:rsid w:val="00BA30EA"/>
    <w:rsid w:val="00BA6801"/>
    <w:rsid w:val="00BB0EBF"/>
    <w:rsid w:val="00BB18BC"/>
    <w:rsid w:val="00BB1BC9"/>
    <w:rsid w:val="00BB1C30"/>
    <w:rsid w:val="00BB41BE"/>
    <w:rsid w:val="00BB5583"/>
    <w:rsid w:val="00BB5D26"/>
    <w:rsid w:val="00BB797E"/>
    <w:rsid w:val="00BC17B2"/>
    <w:rsid w:val="00BC1F4B"/>
    <w:rsid w:val="00BC3240"/>
    <w:rsid w:val="00BC38DC"/>
    <w:rsid w:val="00BD377C"/>
    <w:rsid w:val="00BD41FB"/>
    <w:rsid w:val="00BD6507"/>
    <w:rsid w:val="00BD7A44"/>
    <w:rsid w:val="00BE448D"/>
    <w:rsid w:val="00BF25E7"/>
    <w:rsid w:val="00BF3492"/>
    <w:rsid w:val="00BF5723"/>
    <w:rsid w:val="00BF5A7E"/>
    <w:rsid w:val="00BF700A"/>
    <w:rsid w:val="00C012E9"/>
    <w:rsid w:val="00C022D5"/>
    <w:rsid w:val="00C0447D"/>
    <w:rsid w:val="00C10457"/>
    <w:rsid w:val="00C11024"/>
    <w:rsid w:val="00C11E40"/>
    <w:rsid w:val="00C11E50"/>
    <w:rsid w:val="00C12A15"/>
    <w:rsid w:val="00C13C03"/>
    <w:rsid w:val="00C24E30"/>
    <w:rsid w:val="00C26741"/>
    <w:rsid w:val="00C354FC"/>
    <w:rsid w:val="00C3640A"/>
    <w:rsid w:val="00C36626"/>
    <w:rsid w:val="00C37241"/>
    <w:rsid w:val="00C37C32"/>
    <w:rsid w:val="00C417EC"/>
    <w:rsid w:val="00C4697F"/>
    <w:rsid w:val="00C47094"/>
    <w:rsid w:val="00C54F08"/>
    <w:rsid w:val="00C57D68"/>
    <w:rsid w:val="00C622E6"/>
    <w:rsid w:val="00C672B2"/>
    <w:rsid w:val="00C74948"/>
    <w:rsid w:val="00C74D7E"/>
    <w:rsid w:val="00C7548E"/>
    <w:rsid w:val="00C75FE9"/>
    <w:rsid w:val="00C76714"/>
    <w:rsid w:val="00C76AC9"/>
    <w:rsid w:val="00C8135F"/>
    <w:rsid w:val="00C8349B"/>
    <w:rsid w:val="00C846E3"/>
    <w:rsid w:val="00C85250"/>
    <w:rsid w:val="00C8679F"/>
    <w:rsid w:val="00C86E0D"/>
    <w:rsid w:val="00C87157"/>
    <w:rsid w:val="00C90EC7"/>
    <w:rsid w:val="00CA0BE2"/>
    <w:rsid w:val="00CA1417"/>
    <w:rsid w:val="00CA18DF"/>
    <w:rsid w:val="00CA49E2"/>
    <w:rsid w:val="00CA587E"/>
    <w:rsid w:val="00CA5E76"/>
    <w:rsid w:val="00CB135B"/>
    <w:rsid w:val="00CB2042"/>
    <w:rsid w:val="00CB26F8"/>
    <w:rsid w:val="00CB55D3"/>
    <w:rsid w:val="00CB69FF"/>
    <w:rsid w:val="00CD0C1B"/>
    <w:rsid w:val="00CD0C29"/>
    <w:rsid w:val="00CD1069"/>
    <w:rsid w:val="00CD6EDE"/>
    <w:rsid w:val="00CD79CF"/>
    <w:rsid w:val="00CE04F6"/>
    <w:rsid w:val="00CE14CB"/>
    <w:rsid w:val="00CE188A"/>
    <w:rsid w:val="00CE3948"/>
    <w:rsid w:val="00CE3993"/>
    <w:rsid w:val="00CE46D7"/>
    <w:rsid w:val="00CE48E2"/>
    <w:rsid w:val="00CF0161"/>
    <w:rsid w:val="00CF0434"/>
    <w:rsid w:val="00CF0991"/>
    <w:rsid w:val="00CF1323"/>
    <w:rsid w:val="00CF2951"/>
    <w:rsid w:val="00CF4CCE"/>
    <w:rsid w:val="00CF4F5C"/>
    <w:rsid w:val="00D05A84"/>
    <w:rsid w:val="00D0702B"/>
    <w:rsid w:val="00D100E7"/>
    <w:rsid w:val="00D10DCD"/>
    <w:rsid w:val="00D13321"/>
    <w:rsid w:val="00D15AF9"/>
    <w:rsid w:val="00D219EA"/>
    <w:rsid w:val="00D24265"/>
    <w:rsid w:val="00D24483"/>
    <w:rsid w:val="00D30247"/>
    <w:rsid w:val="00D318AE"/>
    <w:rsid w:val="00D340DB"/>
    <w:rsid w:val="00D3423E"/>
    <w:rsid w:val="00D34725"/>
    <w:rsid w:val="00D3526C"/>
    <w:rsid w:val="00D36AD5"/>
    <w:rsid w:val="00D3718C"/>
    <w:rsid w:val="00D4006A"/>
    <w:rsid w:val="00D4023F"/>
    <w:rsid w:val="00D40A13"/>
    <w:rsid w:val="00D4325C"/>
    <w:rsid w:val="00D5360D"/>
    <w:rsid w:val="00D53786"/>
    <w:rsid w:val="00D6275E"/>
    <w:rsid w:val="00D63953"/>
    <w:rsid w:val="00D65448"/>
    <w:rsid w:val="00D71FEB"/>
    <w:rsid w:val="00D72D36"/>
    <w:rsid w:val="00D731BC"/>
    <w:rsid w:val="00D74AC9"/>
    <w:rsid w:val="00D75363"/>
    <w:rsid w:val="00D75BD7"/>
    <w:rsid w:val="00D77514"/>
    <w:rsid w:val="00D81678"/>
    <w:rsid w:val="00D82A5F"/>
    <w:rsid w:val="00D82D77"/>
    <w:rsid w:val="00D830E5"/>
    <w:rsid w:val="00D84569"/>
    <w:rsid w:val="00D861ED"/>
    <w:rsid w:val="00D879AA"/>
    <w:rsid w:val="00D90088"/>
    <w:rsid w:val="00D9114F"/>
    <w:rsid w:val="00D91667"/>
    <w:rsid w:val="00D919A8"/>
    <w:rsid w:val="00D920DE"/>
    <w:rsid w:val="00D92364"/>
    <w:rsid w:val="00D940EA"/>
    <w:rsid w:val="00DA5F1D"/>
    <w:rsid w:val="00DB047A"/>
    <w:rsid w:val="00DB2A21"/>
    <w:rsid w:val="00DC00E1"/>
    <w:rsid w:val="00DC16AE"/>
    <w:rsid w:val="00DC1861"/>
    <w:rsid w:val="00DC25C4"/>
    <w:rsid w:val="00DC4104"/>
    <w:rsid w:val="00DC44CA"/>
    <w:rsid w:val="00DC5E05"/>
    <w:rsid w:val="00DC60FC"/>
    <w:rsid w:val="00DC76C1"/>
    <w:rsid w:val="00DD0916"/>
    <w:rsid w:val="00DD091F"/>
    <w:rsid w:val="00DD241C"/>
    <w:rsid w:val="00DD2B5D"/>
    <w:rsid w:val="00DD5F4F"/>
    <w:rsid w:val="00DE0F2E"/>
    <w:rsid w:val="00DE16DC"/>
    <w:rsid w:val="00DF01D4"/>
    <w:rsid w:val="00DF16C7"/>
    <w:rsid w:val="00DF3989"/>
    <w:rsid w:val="00DF4A87"/>
    <w:rsid w:val="00DF7A4E"/>
    <w:rsid w:val="00E0211D"/>
    <w:rsid w:val="00E045A2"/>
    <w:rsid w:val="00E0673D"/>
    <w:rsid w:val="00E06F94"/>
    <w:rsid w:val="00E10C56"/>
    <w:rsid w:val="00E11443"/>
    <w:rsid w:val="00E1162E"/>
    <w:rsid w:val="00E13C97"/>
    <w:rsid w:val="00E20289"/>
    <w:rsid w:val="00E242EE"/>
    <w:rsid w:val="00E25A76"/>
    <w:rsid w:val="00E277D3"/>
    <w:rsid w:val="00E3110E"/>
    <w:rsid w:val="00E31C8F"/>
    <w:rsid w:val="00E3200C"/>
    <w:rsid w:val="00E33641"/>
    <w:rsid w:val="00E338E0"/>
    <w:rsid w:val="00E356CD"/>
    <w:rsid w:val="00E35D59"/>
    <w:rsid w:val="00E36297"/>
    <w:rsid w:val="00E41B4B"/>
    <w:rsid w:val="00E44AE0"/>
    <w:rsid w:val="00E44BA1"/>
    <w:rsid w:val="00E45E8C"/>
    <w:rsid w:val="00E47EE0"/>
    <w:rsid w:val="00E47FA1"/>
    <w:rsid w:val="00E5127C"/>
    <w:rsid w:val="00E5220C"/>
    <w:rsid w:val="00E52686"/>
    <w:rsid w:val="00E53A5D"/>
    <w:rsid w:val="00E53AA7"/>
    <w:rsid w:val="00E546F0"/>
    <w:rsid w:val="00E57A20"/>
    <w:rsid w:val="00E616FE"/>
    <w:rsid w:val="00E63429"/>
    <w:rsid w:val="00E67F9D"/>
    <w:rsid w:val="00E708F1"/>
    <w:rsid w:val="00E709E8"/>
    <w:rsid w:val="00E71FAB"/>
    <w:rsid w:val="00E721ED"/>
    <w:rsid w:val="00E72DA9"/>
    <w:rsid w:val="00E73469"/>
    <w:rsid w:val="00E73823"/>
    <w:rsid w:val="00E74B35"/>
    <w:rsid w:val="00E7674F"/>
    <w:rsid w:val="00E7747B"/>
    <w:rsid w:val="00E81708"/>
    <w:rsid w:val="00E8176F"/>
    <w:rsid w:val="00E81D13"/>
    <w:rsid w:val="00E83EF2"/>
    <w:rsid w:val="00E86D6B"/>
    <w:rsid w:val="00E903C2"/>
    <w:rsid w:val="00E92D4F"/>
    <w:rsid w:val="00E946DF"/>
    <w:rsid w:val="00E94758"/>
    <w:rsid w:val="00E95696"/>
    <w:rsid w:val="00E97C7B"/>
    <w:rsid w:val="00EA0CA8"/>
    <w:rsid w:val="00EA1FF1"/>
    <w:rsid w:val="00EA2434"/>
    <w:rsid w:val="00EA2DD0"/>
    <w:rsid w:val="00EA3F54"/>
    <w:rsid w:val="00EA6503"/>
    <w:rsid w:val="00EA7884"/>
    <w:rsid w:val="00EB462E"/>
    <w:rsid w:val="00EB4798"/>
    <w:rsid w:val="00EB4E51"/>
    <w:rsid w:val="00EB5364"/>
    <w:rsid w:val="00EB54BA"/>
    <w:rsid w:val="00EB6629"/>
    <w:rsid w:val="00EB7EFB"/>
    <w:rsid w:val="00EC088F"/>
    <w:rsid w:val="00EC0F33"/>
    <w:rsid w:val="00EC2BA7"/>
    <w:rsid w:val="00EC475E"/>
    <w:rsid w:val="00ED44E8"/>
    <w:rsid w:val="00ED4D42"/>
    <w:rsid w:val="00ED784F"/>
    <w:rsid w:val="00EE17C6"/>
    <w:rsid w:val="00EE3721"/>
    <w:rsid w:val="00EF0150"/>
    <w:rsid w:val="00EF154C"/>
    <w:rsid w:val="00EF3D1E"/>
    <w:rsid w:val="00EF6290"/>
    <w:rsid w:val="00F0254A"/>
    <w:rsid w:val="00F04995"/>
    <w:rsid w:val="00F0523E"/>
    <w:rsid w:val="00F05C0B"/>
    <w:rsid w:val="00F060AF"/>
    <w:rsid w:val="00F069F7"/>
    <w:rsid w:val="00F1096B"/>
    <w:rsid w:val="00F11AE5"/>
    <w:rsid w:val="00F170F1"/>
    <w:rsid w:val="00F220D6"/>
    <w:rsid w:val="00F22E86"/>
    <w:rsid w:val="00F24EE3"/>
    <w:rsid w:val="00F24F6B"/>
    <w:rsid w:val="00F26042"/>
    <w:rsid w:val="00F277A8"/>
    <w:rsid w:val="00F312B9"/>
    <w:rsid w:val="00F32D57"/>
    <w:rsid w:val="00F354B8"/>
    <w:rsid w:val="00F3557C"/>
    <w:rsid w:val="00F35FA4"/>
    <w:rsid w:val="00F37FA5"/>
    <w:rsid w:val="00F450E2"/>
    <w:rsid w:val="00F51215"/>
    <w:rsid w:val="00F5421F"/>
    <w:rsid w:val="00F553B1"/>
    <w:rsid w:val="00F5572F"/>
    <w:rsid w:val="00F57C07"/>
    <w:rsid w:val="00F62979"/>
    <w:rsid w:val="00F63510"/>
    <w:rsid w:val="00F6470F"/>
    <w:rsid w:val="00F72698"/>
    <w:rsid w:val="00F72C58"/>
    <w:rsid w:val="00F74C4F"/>
    <w:rsid w:val="00F74F33"/>
    <w:rsid w:val="00F75363"/>
    <w:rsid w:val="00F766BD"/>
    <w:rsid w:val="00F77C23"/>
    <w:rsid w:val="00F77E56"/>
    <w:rsid w:val="00F8439E"/>
    <w:rsid w:val="00F85267"/>
    <w:rsid w:val="00F85A42"/>
    <w:rsid w:val="00F85F65"/>
    <w:rsid w:val="00F87DDC"/>
    <w:rsid w:val="00F90F72"/>
    <w:rsid w:val="00F928A9"/>
    <w:rsid w:val="00F9476D"/>
    <w:rsid w:val="00F95268"/>
    <w:rsid w:val="00FB4B45"/>
    <w:rsid w:val="00FC1750"/>
    <w:rsid w:val="00FD0FAD"/>
    <w:rsid w:val="00FD3C78"/>
    <w:rsid w:val="00FD5599"/>
    <w:rsid w:val="00FE074A"/>
    <w:rsid w:val="00FE0903"/>
    <w:rsid w:val="00FE0CFA"/>
    <w:rsid w:val="00FE1C4D"/>
    <w:rsid w:val="00FE1C79"/>
    <w:rsid w:val="00FE21C2"/>
    <w:rsid w:val="00FE2573"/>
    <w:rsid w:val="00FF0CD4"/>
    <w:rsid w:val="00FF18DA"/>
    <w:rsid w:val="00FF1F2C"/>
    <w:rsid w:val="00FF235E"/>
    <w:rsid w:val="00FF2D17"/>
    <w:rsid w:val="00FF4557"/>
    <w:rsid w:val="00FF5B7B"/>
    <w:rsid w:val="00FF68F7"/>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5DD4"/>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753896"/>
    <w:rPr>
      <w:color w:val="5F5F5F" w:themeColor="hyperlink"/>
      <w:u w:val="single"/>
    </w:rPr>
  </w:style>
  <w:style w:type="character" w:styleId="UnresolvedMention">
    <w:name w:val="Unresolved Mention"/>
    <w:basedOn w:val="DefaultParagraphFont"/>
    <w:uiPriority w:val="99"/>
    <w:semiHidden/>
    <w:unhideWhenUsed/>
    <w:rsid w:val="007538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86123">
      <w:bodyDiv w:val="1"/>
      <w:marLeft w:val="0"/>
      <w:marRight w:val="0"/>
      <w:marTop w:val="0"/>
      <w:marBottom w:val="0"/>
      <w:divBdr>
        <w:top w:val="none" w:sz="0" w:space="0" w:color="auto"/>
        <w:left w:val="none" w:sz="0" w:space="0" w:color="auto"/>
        <w:bottom w:val="none" w:sz="0" w:space="0" w:color="auto"/>
        <w:right w:val="none" w:sz="0" w:space="0" w:color="auto"/>
      </w:divBdr>
    </w:div>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289523">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1251916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518223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787164409">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88746556">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99602946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89546700">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2647014">
      <w:bodyDiv w:val="1"/>
      <w:marLeft w:val="0"/>
      <w:marRight w:val="0"/>
      <w:marTop w:val="0"/>
      <w:marBottom w:val="0"/>
      <w:divBdr>
        <w:top w:val="none" w:sz="0" w:space="0" w:color="auto"/>
        <w:left w:val="none" w:sz="0" w:space="0" w:color="auto"/>
        <w:bottom w:val="none" w:sz="0" w:space="0" w:color="auto"/>
        <w:right w:val="none" w:sz="0" w:space="0" w:color="auto"/>
      </w:divBdr>
      <w:divsChild>
        <w:div w:id="389304734">
          <w:marLeft w:val="0"/>
          <w:marRight w:val="0"/>
          <w:marTop w:val="0"/>
          <w:marBottom w:val="0"/>
          <w:divBdr>
            <w:top w:val="none" w:sz="0" w:space="0" w:color="auto"/>
            <w:left w:val="none" w:sz="0" w:space="0" w:color="auto"/>
            <w:bottom w:val="none" w:sz="0" w:space="0" w:color="auto"/>
            <w:right w:val="none" w:sz="0" w:space="0" w:color="auto"/>
          </w:divBdr>
          <w:divsChild>
            <w:div w:id="1881166094">
              <w:marLeft w:val="0"/>
              <w:marRight w:val="0"/>
              <w:marTop w:val="0"/>
              <w:marBottom w:val="0"/>
              <w:divBdr>
                <w:top w:val="none" w:sz="0" w:space="0" w:color="auto"/>
                <w:left w:val="none" w:sz="0" w:space="0" w:color="auto"/>
                <w:bottom w:val="none" w:sz="0" w:space="0" w:color="auto"/>
                <w:right w:val="none" w:sz="0" w:space="0" w:color="auto"/>
              </w:divBdr>
              <w:divsChild>
                <w:div w:id="17850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0788160">
      <w:bodyDiv w:val="1"/>
      <w:marLeft w:val="0"/>
      <w:marRight w:val="0"/>
      <w:marTop w:val="0"/>
      <w:marBottom w:val="0"/>
      <w:divBdr>
        <w:top w:val="none" w:sz="0" w:space="0" w:color="auto"/>
        <w:left w:val="none" w:sz="0" w:space="0" w:color="auto"/>
        <w:bottom w:val="none" w:sz="0" w:space="0" w:color="auto"/>
        <w:right w:val="none" w:sz="0" w:space="0" w:color="auto"/>
      </w:divBdr>
    </w:div>
    <w:div w:id="1347709788">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4712110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705969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1798254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43686406">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00442699">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osf.io/v3twe/" TargetMode="External"/><Relationship Id="rId5" Type="http://schemas.openxmlformats.org/officeDocument/2006/relationships/styles" Target="styles.xml"/><Relationship Id="rId15" Type="http://schemas.openxmlformats.org/officeDocument/2006/relationships/image" Target="media/image1.emf"/><Relationship Id="rId10" Type="http://schemas.openxmlformats.org/officeDocument/2006/relationships/hyperlink" Target="https://osf.io/v3twe/" TargetMode="Externa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Meta-analysis of irap’s reliablity</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D9C9F79F-1781-084F-AAB3-D5EBF9F09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1505</TotalTime>
  <Pages>26</Pages>
  <Words>15695</Words>
  <Characters>89462</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1250</cp:revision>
  <dcterms:created xsi:type="dcterms:W3CDTF">2018-12-22T13:44:00Z</dcterms:created>
  <dcterms:modified xsi:type="dcterms:W3CDTF">2020-06-15T20:18:00Z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zotero-version="5.0.87"&gt;&lt;session id="zQwOY12F"/&gt;&lt;style id="http://www.zotero.org/styles/apa" locale="en-US" hasBibliography="1" bibliographyStyleHasBeenSet="1"/&gt;&lt;prefs&gt;&lt;pref name="fieldType" value="Field"/&gt;&lt;/prefs&gt;&lt;/data&gt;</vt:lpwstr>
  </property>
</Properties>
</file>